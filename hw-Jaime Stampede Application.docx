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5B" w:rsidDel="00FB3DDE" w:rsidRDefault="00335B5B" w:rsidP="00C90AE5">
      <w:pPr>
        <w:spacing w:after="0" w:line="240" w:lineRule="auto"/>
        <w:rPr>
          <w:del w:id="0" w:author="Harel Weinstein" w:date="2014-05-21T19:49:00Z"/>
          <w:rFonts w:ascii="Times New Roman" w:eastAsia="Times New Roman" w:hAnsi="Times New Roman" w:cs="Times New Roman"/>
          <w:sz w:val="24"/>
          <w:szCs w:val="24"/>
        </w:rPr>
      </w:pPr>
      <w:bookmarkStart w:id="1" w:name="_GoBack"/>
      <w:bookmarkEnd w:id="1"/>
      <w:del w:id="2" w:author="Harel Weinstein" w:date="2014-05-21T19:49:00Z">
        <w:r w:rsidDel="00FB3DDE">
          <w:rPr>
            <w:rFonts w:ascii="Times New Roman" w:eastAsia="Times New Roman" w:hAnsi="Times New Roman" w:cs="Times New Roman"/>
            <w:sz w:val="24"/>
            <w:szCs w:val="24"/>
          </w:rPr>
          <w:delText xml:space="preserve">Neurotransmitter transporters are </w:delText>
        </w:r>
      </w:del>
      <w:moveFromRangeStart w:id="3" w:author="Harel Weinstein" w:date="2014-05-21T19:49:00Z" w:name="move262321109"/>
      <w:moveFrom w:id="4" w:author="Harel Weinstein" w:date="2014-05-21T19:49:00Z">
        <w:r w:rsidDel="00FB3DDE">
          <w:rPr>
            <w:rFonts w:ascii="Times New Roman" w:eastAsia="Times New Roman" w:hAnsi="Times New Roman" w:cs="Times New Roman"/>
            <w:sz w:val="24"/>
            <w:szCs w:val="24"/>
          </w:rPr>
          <w:t>proteins located in the cellular membrane of neurons that</w:t>
        </w:r>
        <w:r w:rsidRPr="00895765" w:rsidDel="00FB3DDE">
          <w:rPr>
            <w:rFonts w:ascii="Times New Roman" w:eastAsia="Times New Roman" w:hAnsi="Times New Roman" w:cs="Times New Roman"/>
            <w:sz w:val="24"/>
            <w:szCs w:val="24"/>
          </w:rPr>
          <w:t xml:space="preserve"> re-uptake the neurotransmitter </w:t>
        </w:r>
        <w:r w:rsidR="00C9686C" w:rsidDel="00FB3DDE">
          <w:rPr>
            <w:rFonts w:ascii="Times New Roman" w:eastAsia="Times New Roman" w:hAnsi="Times New Roman" w:cs="Times New Roman"/>
            <w:sz w:val="24"/>
            <w:szCs w:val="24"/>
          </w:rPr>
          <w:t>released during synapses after each</w:t>
        </w:r>
        <w:r w:rsidRPr="00895765" w:rsidDel="00FB3DDE">
          <w:rPr>
            <w:rFonts w:ascii="Times New Roman" w:eastAsia="Times New Roman" w:hAnsi="Times New Roman" w:cs="Times New Roman"/>
            <w:sz w:val="24"/>
            <w:szCs w:val="24"/>
          </w:rPr>
          <w:t xml:space="preserve"> event</w:t>
        </w:r>
        <w:r w:rsidDel="00FB3DDE">
          <w:rPr>
            <w:rFonts w:ascii="Times New Roman" w:eastAsia="Times New Roman" w:hAnsi="Times New Roman" w:cs="Times New Roman"/>
            <w:sz w:val="24"/>
            <w:szCs w:val="24"/>
          </w:rPr>
          <w:t xml:space="preserve">. Many proteins of this class are pharmacological targets </w:t>
        </w:r>
        <w:r w:rsidR="008D06B8" w:rsidDel="00FB3DDE">
          <w:rPr>
            <w:rFonts w:ascii="Times New Roman" w:eastAsia="Times New Roman" w:hAnsi="Times New Roman" w:cs="Times New Roman"/>
            <w:sz w:val="24"/>
            <w:szCs w:val="24"/>
          </w:rPr>
          <w:t xml:space="preserve">for modulating neurotransmission [1]. In particular, </w:t>
        </w:r>
        <w:r w:rsidR="00C9686C" w:rsidDel="00FB3DDE">
          <w:rPr>
            <w:rFonts w:ascii="Times New Roman" w:eastAsia="Times New Roman" w:hAnsi="Times New Roman" w:cs="Times New Roman"/>
            <w:sz w:val="24"/>
            <w:szCs w:val="24"/>
          </w:rPr>
          <w:t xml:space="preserve">X-ray structures of </w:t>
        </w:r>
        <w:r w:rsidR="008D06B8" w:rsidDel="00FB3DDE">
          <w:rPr>
            <w:rFonts w:ascii="Times New Roman" w:eastAsia="Times New Roman" w:hAnsi="Times New Roman" w:cs="Times New Roman"/>
            <w:sz w:val="24"/>
            <w:szCs w:val="24"/>
          </w:rPr>
          <w:t>homologous bacterial transporters LeuT and Mhp1</w:t>
        </w:r>
        <w:r w:rsidR="00C9686C" w:rsidDel="00FB3DDE">
          <w:rPr>
            <w:rFonts w:ascii="Times New Roman" w:eastAsia="Times New Roman" w:hAnsi="Times New Roman" w:cs="Times New Roman"/>
            <w:sz w:val="24"/>
            <w:szCs w:val="24"/>
          </w:rPr>
          <w:t xml:space="preserve"> are available and have been characterized using FRET, NMR and computational modelling [2] [3]. </w:t>
        </w:r>
        <w:r w:rsidR="00C9686C" w:rsidRPr="00C90AE5" w:rsidDel="00FB3DDE">
          <w:rPr>
            <w:rFonts w:ascii="Times New Roman" w:eastAsia="Times New Roman" w:hAnsi="Times New Roman" w:cs="Times New Roman"/>
            <w:sz w:val="24"/>
            <w:szCs w:val="24"/>
          </w:rPr>
          <w:t xml:space="preserve">It was shown that the mechanism of transport of </w:t>
        </w:r>
        <w:r w:rsidR="00C9686C" w:rsidDel="00FB3DDE">
          <w:rPr>
            <w:rFonts w:ascii="Times New Roman" w:eastAsia="Times New Roman" w:hAnsi="Times New Roman" w:cs="Times New Roman"/>
            <w:sz w:val="24"/>
            <w:szCs w:val="24"/>
          </w:rPr>
          <w:t>these proteins</w:t>
        </w:r>
        <w:r w:rsidR="00C9686C" w:rsidRPr="00C90AE5" w:rsidDel="00FB3DDE">
          <w:rPr>
            <w:rFonts w:ascii="Times New Roman" w:eastAsia="Times New Roman" w:hAnsi="Times New Roman" w:cs="Times New Roman"/>
            <w:sz w:val="24"/>
            <w:szCs w:val="24"/>
          </w:rPr>
          <w:t xml:space="preserve"> involves large domain motions between an inward-facing state and an outward-facing state</w:t>
        </w:r>
        <w:r w:rsidR="00C9686C" w:rsidDel="00FB3DDE">
          <w:rPr>
            <w:rFonts w:ascii="Times New Roman" w:eastAsia="Times New Roman" w:hAnsi="Times New Roman" w:cs="Times New Roman"/>
            <w:sz w:val="24"/>
            <w:szCs w:val="24"/>
          </w:rPr>
          <w:t>, being a good example of the gener</w:t>
        </w:r>
        <w:r w:rsidR="00C94DF8" w:rsidDel="00FB3DDE">
          <w:rPr>
            <w:rFonts w:ascii="Times New Roman" w:eastAsia="Times New Roman" w:hAnsi="Times New Roman" w:cs="Times New Roman"/>
            <w:sz w:val="24"/>
            <w:szCs w:val="24"/>
          </w:rPr>
          <w:t>al alternating access model.</w:t>
        </w:r>
        <w:r w:rsidR="00C9686C" w:rsidDel="00FB3DDE">
          <w:rPr>
            <w:rFonts w:ascii="Times New Roman" w:eastAsia="Times New Roman" w:hAnsi="Times New Roman" w:cs="Times New Roman"/>
            <w:sz w:val="24"/>
            <w:szCs w:val="24"/>
          </w:rPr>
          <w:t xml:space="preserve"> However the complete set of structural elements </w:t>
        </w:r>
        <w:r w:rsidR="00C9686C" w:rsidRPr="00C90AE5" w:rsidDel="00FB3DDE">
          <w:rPr>
            <w:rFonts w:ascii="Times New Roman" w:eastAsia="Times New Roman" w:hAnsi="Times New Roman" w:cs="Times New Roman"/>
            <w:sz w:val="24"/>
            <w:szCs w:val="24"/>
          </w:rPr>
          <w:t>o</w:t>
        </w:r>
        <w:r w:rsidR="00C9686C" w:rsidDel="00FB3DDE">
          <w:rPr>
            <w:rFonts w:ascii="Times New Roman" w:eastAsia="Times New Roman" w:hAnsi="Times New Roman" w:cs="Times New Roman"/>
            <w:sz w:val="24"/>
            <w:szCs w:val="24"/>
          </w:rPr>
          <w:t>n</w:t>
        </w:r>
        <w:r w:rsidR="00C9686C" w:rsidRPr="00C90AE5" w:rsidDel="00FB3DDE">
          <w:rPr>
            <w:rFonts w:ascii="Times New Roman" w:eastAsia="Times New Roman" w:hAnsi="Times New Roman" w:cs="Times New Roman"/>
            <w:sz w:val="24"/>
            <w:szCs w:val="24"/>
          </w:rPr>
          <w:t xml:space="preserve"> th</w:t>
        </w:r>
        <w:r w:rsidR="0022250C" w:rsidDel="00FB3DDE">
          <w:rPr>
            <w:rFonts w:ascii="Times New Roman" w:eastAsia="Times New Roman" w:hAnsi="Times New Roman" w:cs="Times New Roman"/>
            <w:sz w:val="24"/>
            <w:szCs w:val="24"/>
          </w:rPr>
          <w:t>ese</w:t>
        </w:r>
        <w:r w:rsidR="00C9686C" w:rsidRPr="00C90AE5" w:rsidDel="00FB3DDE">
          <w:rPr>
            <w:rFonts w:ascii="Times New Roman" w:eastAsia="Times New Roman" w:hAnsi="Times New Roman" w:cs="Times New Roman"/>
            <w:sz w:val="24"/>
            <w:szCs w:val="24"/>
          </w:rPr>
          <w:t xml:space="preserve"> </w:t>
        </w:r>
        <w:r w:rsidR="00C9686C" w:rsidDel="00FB3DDE">
          <w:rPr>
            <w:rFonts w:ascii="Times New Roman" w:eastAsia="Times New Roman" w:hAnsi="Times New Roman" w:cs="Times New Roman"/>
            <w:sz w:val="24"/>
            <w:szCs w:val="24"/>
          </w:rPr>
          <w:t>conformational</w:t>
        </w:r>
        <w:r w:rsidR="00C9686C" w:rsidRPr="00C90AE5" w:rsidDel="00FB3DDE">
          <w:rPr>
            <w:rFonts w:ascii="Times New Roman" w:eastAsia="Times New Roman" w:hAnsi="Times New Roman" w:cs="Times New Roman"/>
            <w:sz w:val="24"/>
            <w:szCs w:val="24"/>
          </w:rPr>
          <w:t xml:space="preserve"> change</w:t>
        </w:r>
        <w:r w:rsidR="0022250C" w:rsidDel="00FB3DDE">
          <w:rPr>
            <w:rFonts w:ascii="Times New Roman" w:eastAsia="Times New Roman" w:hAnsi="Times New Roman" w:cs="Times New Roman"/>
            <w:sz w:val="24"/>
            <w:szCs w:val="24"/>
          </w:rPr>
          <w:t>s</w:t>
        </w:r>
        <w:r w:rsidR="00C9686C" w:rsidRPr="00C90AE5" w:rsidDel="00FB3DDE">
          <w:rPr>
            <w:rFonts w:ascii="Times New Roman" w:eastAsia="Times New Roman" w:hAnsi="Times New Roman" w:cs="Times New Roman"/>
            <w:sz w:val="24"/>
            <w:szCs w:val="24"/>
          </w:rPr>
          <w:t xml:space="preserve"> </w:t>
        </w:r>
        <w:r w:rsidR="00C9686C" w:rsidDel="00FB3DDE">
          <w:rPr>
            <w:rFonts w:ascii="Times New Roman" w:eastAsia="Times New Roman" w:hAnsi="Times New Roman" w:cs="Times New Roman"/>
            <w:sz w:val="24"/>
            <w:szCs w:val="24"/>
          </w:rPr>
          <w:t xml:space="preserve">remains unknown, as well as </w:t>
        </w:r>
        <w:r w:rsidR="0022250C" w:rsidDel="00FB3DDE">
          <w:rPr>
            <w:rFonts w:ascii="Times New Roman" w:eastAsia="Times New Roman" w:hAnsi="Times New Roman" w:cs="Times New Roman"/>
            <w:sz w:val="24"/>
            <w:szCs w:val="24"/>
          </w:rPr>
          <w:t>their role on the physiological transport rates</w:t>
        </w:r>
        <w:r w:rsidR="00C9686C" w:rsidDel="00FB3DDE">
          <w:rPr>
            <w:rFonts w:ascii="Times New Roman" w:eastAsia="Times New Roman" w:hAnsi="Times New Roman" w:cs="Times New Roman"/>
            <w:sz w:val="24"/>
            <w:szCs w:val="24"/>
          </w:rPr>
          <w:t>.</w:t>
        </w:r>
      </w:moveFrom>
      <w:moveFromRangeEnd w:id="3"/>
    </w:p>
    <w:p w:rsidR="00FB3DDE" w:rsidRDefault="00FB3DDE" w:rsidP="00FB3DDE">
      <w:pPr>
        <w:spacing w:after="0" w:line="240" w:lineRule="auto"/>
        <w:rPr>
          <w:ins w:id="5" w:author="Harel Weinstein" w:date="2014-05-21T19:54:00Z"/>
          <w:rFonts w:ascii="Times New Roman" w:eastAsia="Times New Roman" w:hAnsi="Times New Roman" w:cs="Times New Roman"/>
          <w:sz w:val="24"/>
          <w:szCs w:val="24"/>
        </w:rPr>
      </w:pPr>
      <w:ins w:id="6" w:author="Harel Weinstein" w:date="2014-05-21T19:38:00Z">
        <w:r>
          <w:rPr>
            <w:rFonts w:ascii="Times New Roman" w:eastAsia="Times New Roman" w:hAnsi="Times New Roman" w:cs="Times New Roman"/>
            <w:sz w:val="24"/>
            <w:szCs w:val="24"/>
          </w:rPr>
          <w:t xml:space="preserve">The aim of </w:t>
        </w:r>
      </w:ins>
      <w:ins w:id="7" w:author="Harel Weinstein" w:date="2014-05-21T19:47:00Z">
        <w:r>
          <w:rPr>
            <w:rFonts w:ascii="Times New Roman" w:eastAsia="Times New Roman" w:hAnsi="Times New Roman" w:cs="Times New Roman"/>
            <w:sz w:val="24"/>
            <w:szCs w:val="24"/>
          </w:rPr>
          <w:t>Mr. Jaime Medina’s</w:t>
        </w:r>
      </w:ins>
      <w:ins w:id="8" w:author="Harel Weinstein" w:date="2014-05-21T19:38:00Z">
        <w:r>
          <w:rPr>
            <w:rFonts w:ascii="Times New Roman" w:eastAsia="Times New Roman" w:hAnsi="Times New Roman" w:cs="Times New Roman"/>
            <w:sz w:val="24"/>
            <w:szCs w:val="24"/>
          </w:rPr>
          <w:t xml:space="preserve"> project in the lab is to </w:t>
        </w:r>
      </w:ins>
      <w:ins w:id="9" w:author="Harel Weinstein" w:date="2014-05-21T19:39:00Z">
        <w:r>
          <w:rPr>
            <w:rFonts w:ascii="Times New Roman" w:eastAsia="Times New Roman" w:hAnsi="Times New Roman" w:cs="Times New Roman"/>
            <w:sz w:val="24"/>
            <w:szCs w:val="24"/>
          </w:rPr>
          <w:t xml:space="preserve">explore the feasibility of a rigid body alternating access model of NSS transporters using new structural information and new computational algorithms. </w:t>
        </w:r>
      </w:ins>
    </w:p>
    <w:p w:rsidR="00FB3DDE" w:rsidRDefault="00FB3DDE">
      <w:pPr>
        <w:spacing w:after="0" w:line="240" w:lineRule="auto"/>
        <w:ind w:firstLine="720"/>
        <w:rPr>
          <w:ins w:id="10" w:author="Harel Weinstein" w:date="2014-05-21T19:48:00Z"/>
          <w:rFonts w:ascii="Times New Roman" w:eastAsia="Times New Roman" w:hAnsi="Times New Roman" w:cs="Times New Roman"/>
          <w:sz w:val="24"/>
          <w:szCs w:val="24"/>
        </w:rPr>
        <w:pPrChange w:id="11" w:author="Harel Weinstein" w:date="2014-05-21T19:54:00Z">
          <w:pPr>
            <w:spacing w:after="0" w:line="240" w:lineRule="auto"/>
          </w:pPr>
        </w:pPrChange>
      </w:pPr>
      <w:ins w:id="12" w:author="Harel Weinstein" w:date="2014-05-21T19:48:00Z">
        <w:r>
          <w:rPr>
            <w:rFonts w:ascii="Times New Roman" w:eastAsia="Times New Roman" w:hAnsi="Times New Roman" w:cs="Times New Roman"/>
            <w:sz w:val="24"/>
            <w:szCs w:val="24"/>
          </w:rPr>
          <w:t>The proposed project is new in the lab, and will allow Mr. Medina to start his thesis research in the field of computational biophysics of</w:t>
        </w:r>
      </w:ins>
      <w:ins w:id="13" w:author="Harel Weinstein" w:date="2014-05-21T19:49:00Z">
        <w:r>
          <w:rPr>
            <w:rFonts w:ascii="Times New Roman" w:eastAsia="Times New Roman" w:hAnsi="Times New Roman" w:cs="Times New Roman"/>
            <w:sz w:val="24"/>
            <w:szCs w:val="24"/>
          </w:rPr>
          <w:t xml:space="preserve"> Neurotransmitter Transporters. These </w:t>
        </w:r>
      </w:ins>
      <w:moveToRangeStart w:id="14" w:author="Harel Weinstein" w:date="2014-05-21T19:49:00Z" w:name="move262321109"/>
      <w:moveTo w:id="15" w:author="Harel Weinstein" w:date="2014-05-21T19:49:00Z">
        <w:r>
          <w:rPr>
            <w:rFonts w:ascii="Times New Roman" w:eastAsia="Times New Roman" w:hAnsi="Times New Roman" w:cs="Times New Roman"/>
            <w:sz w:val="24"/>
            <w:szCs w:val="24"/>
          </w:rPr>
          <w:t>proteins</w:t>
        </w:r>
      </w:moveTo>
      <w:ins w:id="16" w:author="Harel Weinstein" w:date="2014-05-21T19:49:00Z">
        <w:r>
          <w:rPr>
            <w:rFonts w:ascii="Times New Roman" w:eastAsia="Times New Roman" w:hAnsi="Times New Roman" w:cs="Times New Roman"/>
            <w:sz w:val="24"/>
            <w:szCs w:val="24"/>
          </w:rPr>
          <w:t>,</w:t>
        </w:r>
      </w:ins>
      <w:moveTo w:id="17" w:author="Harel Weinstein" w:date="2014-05-21T19:49:00Z">
        <w:r>
          <w:rPr>
            <w:rFonts w:ascii="Times New Roman" w:eastAsia="Times New Roman" w:hAnsi="Times New Roman" w:cs="Times New Roman"/>
            <w:sz w:val="24"/>
            <w:szCs w:val="24"/>
          </w:rPr>
          <w:t xml:space="preserve"> located in the cellular membrane of neurons</w:t>
        </w:r>
      </w:moveTo>
      <w:ins w:id="18" w:author="Harel Weinstein" w:date="2014-05-21T19:49:00Z">
        <w:r>
          <w:rPr>
            <w:rFonts w:ascii="Times New Roman" w:eastAsia="Times New Roman" w:hAnsi="Times New Roman" w:cs="Times New Roman"/>
            <w:sz w:val="24"/>
            <w:szCs w:val="24"/>
          </w:rPr>
          <w:t>, are of great physiological importance as they</w:t>
        </w:r>
      </w:ins>
      <w:moveTo w:id="19" w:author="Harel Weinstein" w:date="2014-05-21T19:49:00Z">
        <w:r>
          <w:rPr>
            <w:rFonts w:ascii="Times New Roman" w:eastAsia="Times New Roman" w:hAnsi="Times New Roman" w:cs="Times New Roman"/>
            <w:sz w:val="24"/>
            <w:szCs w:val="24"/>
          </w:rPr>
          <w:t xml:space="preserve"> </w:t>
        </w:r>
        <w:del w:id="20" w:author="Harel Weinstein" w:date="2014-05-21T19:50:00Z">
          <w:r w:rsidDel="00FB3DDE">
            <w:rPr>
              <w:rFonts w:ascii="Times New Roman" w:eastAsia="Times New Roman" w:hAnsi="Times New Roman" w:cs="Times New Roman"/>
              <w:sz w:val="24"/>
              <w:szCs w:val="24"/>
            </w:rPr>
            <w:delText>that</w:delText>
          </w:r>
        </w:del>
      </w:moveTo>
      <w:ins w:id="21" w:author="Harel Weinstein" w:date="2014-05-21T19:50:00Z">
        <w:r>
          <w:rPr>
            <w:rFonts w:ascii="Times New Roman" w:eastAsia="Times New Roman" w:hAnsi="Times New Roman" w:cs="Times New Roman"/>
            <w:sz w:val="24"/>
            <w:szCs w:val="24"/>
          </w:rPr>
          <w:t>perform the</w:t>
        </w:r>
      </w:ins>
      <w:moveTo w:id="22" w:author="Harel Weinstein" w:date="2014-05-21T19:49:00Z">
        <w:r w:rsidRPr="00895765">
          <w:rPr>
            <w:rFonts w:ascii="Times New Roman" w:eastAsia="Times New Roman" w:hAnsi="Times New Roman" w:cs="Times New Roman"/>
            <w:sz w:val="24"/>
            <w:szCs w:val="24"/>
          </w:rPr>
          <w:t xml:space="preserve"> re-uptake </w:t>
        </w:r>
      </w:moveTo>
      <w:ins w:id="23" w:author="Harel Weinstein" w:date="2014-05-21T19:50:00Z">
        <w:r>
          <w:rPr>
            <w:rFonts w:ascii="Times New Roman" w:eastAsia="Times New Roman" w:hAnsi="Times New Roman" w:cs="Times New Roman"/>
            <w:sz w:val="24"/>
            <w:szCs w:val="24"/>
          </w:rPr>
          <w:t xml:space="preserve">of </w:t>
        </w:r>
      </w:ins>
      <w:moveTo w:id="24" w:author="Harel Weinstein" w:date="2014-05-21T19:49:00Z">
        <w:r w:rsidRPr="00895765">
          <w:rPr>
            <w:rFonts w:ascii="Times New Roman" w:eastAsia="Times New Roman" w:hAnsi="Times New Roman" w:cs="Times New Roman"/>
            <w:sz w:val="24"/>
            <w:szCs w:val="24"/>
          </w:rPr>
          <w:t xml:space="preserve">the neurotransmitter </w:t>
        </w:r>
        <w:r>
          <w:rPr>
            <w:rFonts w:ascii="Times New Roman" w:eastAsia="Times New Roman" w:hAnsi="Times New Roman" w:cs="Times New Roman"/>
            <w:sz w:val="24"/>
            <w:szCs w:val="24"/>
          </w:rPr>
          <w:t>released</w:t>
        </w:r>
      </w:moveTo>
      <w:ins w:id="25" w:author="Harel Weinstein" w:date="2014-05-21T19:50:00Z">
        <w:r>
          <w:rPr>
            <w:rFonts w:ascii="Times New Roman" w:eastAsia="Times New Roman" w:hAnsi="Times New Roman" w:cs="Times New Roman"/>
            <w:sz w:val="24"/>
            <w:szCs w:val="24"/>
          </w:rPr>
          <w:t xml:space="preserve"> to the synapse</w:t>
        </w:r>
      </w:ins>
      <w:moveTo w:id="26" w:author="Harel Weinstein" w:date="2014-05-21T19:49:00Z">
        <w:r>
          <w:rPr>
            <w:rFonts w:ascii="Times New Roman" w:eastAsia="Times New Roman" w:hAnsi="Times New Roman" w:cs="Times New Roman"/>
            <w:sz w:val="24"/>
            <w:szCs w:val="24"/>
          </w:rPr>
          <w:t xml:space="preserve"> during </w:t>
        </w:r>
        <w:del w:id="27" w:author="Harel Weinstein" w:date="2014-05-21T19:50:00Z">
          <w:r w:rsidDel="00FB3DDE">
            <w:rPr>
              <w:rFonts w:ascii="Times New Roman" w:eastAsia="Times New Roman" w:hAnsi="Times New Roman" w:cs="Times New Roman"/>
              <w:sz w:val="24"/>
              <w:szCs w:val="24"/>
            </w:rPr>
            <w:delText xml:space="preserve">synapses after </w:delText>
          </w:r>
        </w:del>
        <w:r>
          <w:rPr>
            <w:rFonts w:ascii="Times New Roman" w:eastAsia="Times New Roman" w:hAnsi="Times New Roman" w:cs="Times New Roman"/>
            <w:sz w:val="24"/>
            <w:szCs w:val="24"/>
          </w:rPr>
          <w:t>each</w:t>
        </w:r>
        <w:r w:rsidRPr="00895765">
          <w:rPr>
            <w:rFonts w:ascii="Times New Roman" w:eastAsia="Times New Roman" w:hAnsi="Times New Roman" w:cs="Times New Roman"/>
            <w:sz w:val="24"/>
            <w:szCs w:val="24"/>
          </w:rPr>
          <w:t xml:space="preserve"> </w:t>
        </w:r>
      </w:moveTo>
      <w:ins w:id="28" w:author="Harel Weinstein" w:date="2014-05-21T19:50:00Z">
        <w:r>
          <w:rPr>
            <w:rFonts w:ascii="Times New Roman" w:eastAsia="Times New Roman" w:hAnsi="Times New Roman" w:cs="Times New Roman"/>
            <w:sz w:val="24"/>
            <w:szCs w:val="24"/>
          </w:rPr>
          <w:t xml:space="preserve">signaling </w:t>
        </w:r>
      </w:ins>
      <w:moveTo w:id="29" w:author="Harel Weinstein" w:date="2014-05-21T19:49:00Z">
        <w:r w:rsidRPr="00895765">
          <w:rPr>
            <w:rFonts w:ascii="Times New Roman" w:eastAsia="Times New Roman" w:hAnsi="Times New Roman" w:cs="Times New Roman"/>
            <w:sz w:val="24"/>
            <w:szCs w:val="24"/>
          </w:rPr>
          <w:t>event</w:t>
        </w:r>
      </w:moveTo>
      <w:ins w:id="30" w:author="Harel Weinstein" w:date="2014-05-21T19:51:00Z">
        <w:r>
          <w:rPr>
            <w:rFonts w:ascii="Times New Roman" w:eastAsia="Times New Roman" w:hAnsi="Times New Roman" w:cs="Times New Roman"/>
            <w:sz w:val="24"/>
            <w:szCs w:val="24"/>
          </w:rPr>
          <w:t xml:space="preserve"> to enable the formation of an information carrying signaling cycle</w:t>
        </w:r>
      </w:ins>
      <w:moveTo w:id="31" w:author="Harel Weinstein" w:date="2014-05-21T19:49:00Z">
        <w:r>
          <w:rPr>
            <w:rFonts w:ascii="Times New Roman" w:eastAsia="Times New Roman" w:hAnsi="Times New Roman" w:cs="Times New Roman"/>
            <w:sz w:val="24"/>
            <w:szCs w:val="24"/>
          </w:rPr>
          <w:t xml:space="preserve">. </w:t>
        </w:r>
        <w:del w:id="32" w:author="Harel Weinstein" w:date="2014-05-21T19:52:00Z">
          <w:r w:rsidDel="00FB3DDE">
            <w:rPr>
              <w:rFonts w:ascii="Times New Roman" w:eastAsia="Times New Roman" w:hAnsi="Times New Roman" w:cs="Times New Roman"/>
              <w:sz w:val="24"/>
              <w:szCs w:val="24"/>
            </w:rPr>
            <w:delText>Many</w:delText>
          </w:r>
        </w:del>
      </w:moveTo>
      <w:ins w:id="33" w:author="Harel Weinstein" w:date="2014-05-21T19:52:00Z">
        <w:r>
          <w:rPr>
            <w:rFonts w:ascii="Times New Roman" w:eastAsia="Times New Roman" w:hAnsi="Times New Roman" w:cs="Times New Roman"/>
            <w:sz w:val="24"/>
            <w:szCs w:val="24"/>
          </w:rPr>
          <w:t>Due to their key physiological role in neurotransmission, many</w:t>
        </w:r>
      </w:ins>
      <w:moveTo w:id="34" w:author="Harel Weinstein" w:date="2014-05-21T19:49:00Z">
        <w:r>
          <w:rPr>
            <w:rFonts w:ascii="Times New Roman" w:eastAsia="Times New Roman" w:hAnsi="Times New Roman" w:cs="Times New Roman"/>
            <w:sz w:val="24"/>
            <w:szCs w:val="24"/>
          </w:rPr>
          <w:t xml:space="preserve"> proteins </w:t>
        </w:r>
        <w:del w:id="35" w:author="Harel Weinstein" w:date="2014-05-21T19:52:00Z">
          <w:r w:rsidDel="00FB3DDE">
            <w:rPr>
              <w:rFonts w:ascii="Times New Roman" w:eastAsia="Times New Roman" w:hAnsi="Times New Roman" w:cs="Times New Roman"/>
              <w:sz w:val="24"/>
              <w:szCs w:val="24"/>
            </w:rPr>
            <w:delText>of</w:delText>
          </w:r>
        </w:del>
      </w:moveTo>
      <w:ins w:id="36" w:author="Harel Weinstein" w:date="2014-05-21T19:52:00Z">
        <w:r>
          <w:rPr>
            <w:rFonts w:ascii="Times New Roman" w:eastAsia="Times New Roman" w:hAnsi="Times New Roman" w:cs="Times New Roman"/>
            <w:sz w:val="24"/>
            <w:szCs w:val="24"/>
          </w:rPr>
          <w:t>in</w:t>
        </w:r>
      </w:ins>
      <w:moveTo w:id="37" w:author="Harel Weinstein" w:date="2014-05-21T19:49:00Z">
        <w:r>
          <w:rPr>
            <w:rFonts w:ascii="Times New Roman" w:eastAsia="Times New Roman" w:hAnsi="Times New Roman" w:cs="Times New Roman"/>
            <w:sz w:val="24"/>
            <w:szCs w:val="24"/>
          </w:rPr>
          <w:t xml:space="preserve"> this class are pharmacological</w:t>
        </w:r>
      </w:moveTo>
      <w:ins w:id="38" w:author="Harel Weinstein" w:date="2014-05-21T19:52:00Z">
        <w:r>
          <w:rPr>
            <w:rFonts w:ascii="Times New Roman" w:eastAsia="Times New Roman" w:hAnsi="Times New Roman" w:cs="Times New Roman"/>
            <w:sz w:val="24"/>
            <w:szCs w:val="24"/>
          </w:rPr>
          <w:t>ly and medically important</w:t>
        </w:r>
      </w:ins>
      <w:moveTo w:id="39" w:author="Harel Weinstein" w:date="2014-05-21T19:49:00Z">
        <w:r>
          <w:rPr>
            <w:rFonts w:ascii="Times New Roman" w:eastAsia="Times New Roman" w:hAnsi="Times New Roman" w:cs="Times New Roman"/>
            <w:sz w:val="24"/>
            <w:szCs w:val="24"/>
          </w:rPr>
          <w:t xml:space="preserve"> targets </w:t>
        </w:r>
        <w:del w:id="40" w:author="Harel Weinstein" w:date="2014-05-21T19:53:00Z">
          <w:r w:rsidDel="00FB3DDE">
            <w:rPr>
              <w:rFonts w:ascii="Times New Roman" w:eastAsia="Times New Roman" w:hAnsi="Times New Roman" w:cs="Times New Roman"/>
              <w:sz w:val="24"/>
              <w:szCs w:val="24"/>
            </w:rPr>
            <w:delText xml:space="preserve">for modulating neurotransmission </w:delText>
          </w:r>
        </w:del>
        <w:r>
          <w:rPr>
            <w:rFonts w:ascii="Times New Roman" w:eastAsia="Times New Roman" w:hAnsi="Times New Roman" w:cs="Times New Roman"/>
            <w:sz w:val="24"/>
            <w:szCs w:val="24"/>
          </w:rPr>
          <w:t xml:space="preserve">[1]. </w:t>
        </w:r>
        <w:del w:id="41" w:author="Harel Weinstein" w:date="2014-05-21T19:53:00Z">
          <w:r w:rsidDel="00FB3DDE">
            <w:rPr>
              <w:rFonts w:ascii="Times New Roman" w:eastAsia="Times New Roman" w:hAnsi="Times New Roman" w:cs="Times New Roman"/>
              <w:sz w:val="24"/>
              <w:szCs w:val="24"/>
            </w:rPr>
            <w:delText xml:space="preserve">In particular, X-ray structures of homologous bacterial transporters LeuT and Mhp1 are available and have been characterized using FRET, NMR and computational modelling [2] [3]. </w:delText>
          </w:r>
        </w:del>
        <w:r w:rsidRPr="00C90AE5">
          <w:rPr>
            <w:rFonts w:ascii="Times New Roman" w:eastAsia="Times New Roman" w:hAnsi="Times New Roman" w:cs="Times New Roman"/>
            <w:sz w:val="24"/>
            <w:szCs w:val="24"/>
          </w:rPr>
          <w:t xml:space="preserve">It was shown that the mechanism of transport of </w:t>
        </w:r>
        <w:r>
          <w:rPr>
            <w:rFonts w:ascii="Times New Roman" w:eastAsia="Times New Roman" w:hAnsi="Times New Roman" w:cs="Times New Roman"/>
            <w:sz w:val="24"/>
            <w:szCs w:val="24"/>
          </w:rPr>
          <w:t>these proteins</w:t>
        </w:r>
        <w:r w:rsidRPr="00C90AE5">
          <w:rPr>
            <w:rFonts w:ascii="Times New Roman" w:eastAsia="Times New Roman" w:hAnsi="Times New Roman" w:cs="Times New Roman"/>
            <w:sz w:val="24"/>
            <w:szCs w:val="24"/>
          </w:rPr>
          <w:t xml:space="preserve"> involves large domain motions between an inward-facing state and an outward-facing state</w:t>
        </w:r>
        <w:r>
          <w:rPr>
            <w:rFonts w:ascii="Times New Roman" w:eastAsia="Times New Roman" w:hAnsi="Times New Roman" w:cs="Times New Roman"/>
            <w:sz w:val="24"/>
            <w:szCs w:val="24"/>
          </w:rPr>
          <w:t xml:space="preserve">, </w:t>
        </w:r>
        <w:del w:id="42" w:author="Harel Weinstein" w:date="2014-05-21T19:53:00Z">
          <w:r w:rsidDel="00FB3DDE">
            <w:rPr>
              <w:rFonts w:ascii="Times New Roman" w:eastAsia="Times New Roman" w:hAnsi="Times New Roman" w:cs="Times New Roman"/>
              <w:sz w:val="24"/>
              <w:szCs w:val="24"/>
            </w:rPr>
            <w:delText>being a good example of the general</w:delText>
          </w:r>
        </w:del>
      </w:moveTo>
      <w:ins w:id="43" w:author="Harel Weinstein" w:date="2014-05-21T19:53:00Z">
        <w:r>
          <w:rPr>
            <w:rFonts w:ascii="Times New Roman" w:eastAsia="Times New Roman" w:hAnsi="Times New Roman" w:cs="Times New Roman"/>
            <w:sz w:val="24"/>
            <w:szCs w:val="24"/>
          </w:rPr>
          <w:t>which corresponds to the established</w:t>
        </w:r>
      </w:ins>
      <w:moveTo w:id="44" w:author="Harel Weinstein" w:date="2014-05-21T19:49:00Z">
        <w:r>
          <w:rPr>
            <w:rFonts w:ascii="Times New Roman" w:eastAsia="Times New Roman" w:hAnsi="Times New Roman" w:cs="Times New Roman"/>
            <w:sz w:val="24"/>
            <w:szCs w:val="24"/>
          </w:rPr>
          <w:t xml:space="preserve"> alternating access model. However the complete set of structural elements </w:t>
        </w:r>
        <w:r w:rsidRPr="00C90AE5">
          <w:rPr>
            <w:rFonts w:ascii="Times New Roman" w:eastAsia="Times New Roman" w:hAnsi="Times New Roman" w:cs="Times New Roman"/>
            <w:sz w:val="24"/>
            <w:szCs w:val="24"/>
          </w:rPr>
          <w:t>o</w:t>
        </w:r>
        <w:r>
          <w:rPr>
            <w:rFonts w:ascii="Times New Roman" w:eastAsia="Times New Roman" w:hAnsi="Times New Roman" w:cs="Times New Roman"/>
            <w:sz w:val="24"/>
            <w:szCs w:val="24"/>
          </w:rPr>
          <w:t>n</w:t>
        </w:r>
        <w:r w:rsidRPr="00C90AE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ese</w:t>
        </w:r>
        <w:r w:rsidRPr="00C90A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conformational</w:t>
        </w:r>
        <w:r w:rsidRPr="00C90AE5">
          <w:rPr>
            <w:rFonts w:ascii="Times New Roman" w:eastAsia="Times New Roman" w:hAnsi="Times New Roman" w:cs="Times New Roman"/>
            <w:sz w:val="24"/>
            <w:szCs w:val="24"/>
          </w:rPr>
          <w:t xml:space="preserve"> change</w:t>
        </w:r>
        <w:r>
          <w:rPr>
            <w:rFonts w:ascii="Times New Roman" w:eastAsia="Times New Roman" w:hAnsi="Times New Roman" w:cs="Times New Roman"/>
            <w:sz w:val="24"/>
            <w:szCs w:val="24"/>
          </w:rPr>
          <w:t>s</w:t>
        </w:r>
        <w:r w:rsidRPr="00C90A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remains unknown, as</w:t>
        </w:r>
      </w:moveTo>
      <w:ins w:id="45" w:author="Harel Weinstein" w:date="2014-05-21T19:54:00Z">
        <w:r>
          <w:rPr>
            <w:rFonts w:ascii="Times New Roman" w:eastAsia="Times New Roman" w:hAnsi="Times New Roman" w:cs="Times New Roman"/>
            <w:sz w:val="24"/>
            <w:szCs w:val="24"/>
          </w:rPr>
          <w:t xml:space="preserve"> is</w:t>
        </w:r>
      </w:ins>
      <w:moveTo w:id="46" w:author="Harel Weinstein" w:date="2014-05-21T19:49:00Z">
        <w:r>
          <w:rPr>
            <w:rFonts w:ascii="Times New Roman" w:eastAsia="Times New Roman" w:hAnsi="Times New Roman" w:cs="Times New Roman"/>
            <w:sz w:val="24"/>
            <w:szCs w:val="24"/>
          </w:rPr>
          <w:t xml:space="preserve"> </w:t>
        </w:r>
        <w:del w:id="47" w:author="Harel Weinstein" w:date="2014-05-21T19:54:00Z">
          <w:r w:rsidDel="00FB3DDE">
            <w:rPr>
              <w:rFonts w:ascii="Times New Roman" w:eastAsia="Times New Roman" w:hAnsi="Times New Roman" w:cs="Times New Roman"/>
              <w:sz w:val="24"/>
              <w:szCs w:val="24"/>
            </w:rPr>
            <w:delText xml:space="preserve">well as </w:delText>
          </w:r>
        </w:del>
        <w:r>
          <w:rPr>
            <w:rFonts w:ascii="Times New Roman" w:eastAsia="Times New Roman" w:hAnsi="Times New Roman" w:cs="Times New Roman"/>
            <w:sz w:val="24"/>
            <w:szCs w:val="24"/>
          </w:rPr>
          <w:t xml:space="preserve">their role </w:t>
        </w:r>
      </w:moveTo>
      <w:ins w:id="48" w:author="Harel Weinstein" w:date="2014-05-21T19:54:00Z">
        <w:r>
          <w:rPr>
            <w:rFonts w:ascii="Times New Roman" w:eastAsia="Times New Roman" w:hAnsi="Times New Roman" w:cs="Times New Roman"/>
            <w:sz w:val="24"/>
            <w:szCs w:val="24"/>
          </w:rPr>
          <w:t>i</w:t>
        </w:r>
      </w:ins>
      <w:moveTo w:id="49" w:author="Harel Weinstein" w:date="2014-05-21T19:49:00Z">
        <w:del w:id="50" w:author="Harel Weinstein" w:date="2014-05-21T19:54:00Z">
          <w:r w:rsidDel="00FB3DDE">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n </w:t>
        </w:r>
      </w:moveTo>
      <w:ins w:id="51" w:author="Harel Weinstein" w:date="2014-05-21T19:54:00Z">
        <w:r>
          <w:rPr>
            <w:rFonts w:ascii="Times New Roman" w:eastAsia="Times New Roman" w:hAnsi="Times New Roman" w:cs="Times New Roman"/>
            <w:sz w:val="24"/>
            <w:szCs w:val="24"/>
          </w:rPr>
          <w:t xml:space="preserve">determining </w:t>
        </w:r>
      </w:ins>
      <w:moveTo w:id="52" w:author="Harel Weinstein" w:date="2014-05-21T19:49:00Z">
        <w:r>
          <w:rPr>
            <w:rFonts w:ascii="Times New Roman" w:eastAsia="Times New Roman" w:hAnsi="Times New Roman" w:cs="Times New Roman"/>
            <w:sz w:val="24"/>
            <w:szCs w:val="24"/>
          </w:rPr>
          <w:t>the physiological transport rates.</w:t>
        </w:r>
      </w:moveTo>
      <w:moveToRangeEnd w:id="14"/>
    </w:p>
    <w:p w:rsidR="00C9686C" w:rsidDel="00FB3DDE" w:rsidRDefault="00FB3DDE">
      <w:pPr>
        <w:spacing w:after="0" w:line="240" w:lineRule="auto"/>
        <w:ind w:firstLine="720"/>
        <w:rPr>
          <w:del w:id="53" w:author="Harel Weinstein" w:date="2014-05-21T19:56:00Z"/>
          <w:rFonts w:ascii="Times New Roman" w:eastAsia="Times New Roman" w:hAnsi="Times New Roman" w:cs="Times New Roman"/>
          <w:sz w:val="24"/>
          <w:szCs w:val="24"/>
        </w:rPr>
        <w:pPrChange w:id="54" w:author="Harel Weinstein" w:date="2014-05-21T19:55:00Z">
          <w:pPr>
            <w:spacing w:after="0" w:line="240" w:lineRule="auto"/>
          </w:pPr>
        </w:pPrChange>
      </w:pPr>
      <w:ins w:id="55" w:author="Harel Weinstein" w:date="2014-05-21T19:39:00Z">
        <w:r>
          <w:rPr>
            <w:rFonts w:ascii="Times New Roman" w:eastAsia="Times New Roman" w:hAnsi="Times New Roman" w:cs="Times New Roman"/>
            <w:sz w:val="24"/>
            <w:szCs w:val="24"/>
          </w:rPr>
          <w:t>The practical importance of th</w:t>
        </w:r>
      </w:ins>
      <w:ins w:id="56" w:author="Harel Weinstein" w:date="2014-05-21T19:55:00Z">
        <w:r>
          <w:rPr>
            <w:rFonts w:ascii="Times New Roman" w:eastAsia="Times New Roman" w:hAnsi="Times New Roman" w:cs="Times New Roman"/>
            <w:sz w:val="24"/>
            <w:szCs w:val="24"/>
          </w:rPr>
          <w:t>e</w:t>
        </w:r>
      </w:ins>
      <w:ins w:id="57" w:author="Harel Weinstein" w:date="2014-05-21T19:39:00Z">
        <w:r>
          <w:rPr>
            <w:rFonts w:ascii="Times New Roman" w:eastAsia="Times New Roman" w:hAnsi="Times New Roman" w:cs="Times New Roman"/>
            <w:sz w:val="24"/>
            <w:szCs w:val="24"/>
          </w:rPr>
          <w:t xml:space="preserve"> </w:t>
        </w:r>
      </w:ins>
      <w:ins w:id="58" w:author="Harel Weinstein" w:date="2014-05-21T19:40:00Z">
        <w:r>
          <w:rPr>
            <w:rFonts w:ascii="Times New Roman" w:eastAsia="Times New Roman" w:hAnsi="Times New Roman" w:cs="Times New Roman"/>
            <w:sz w:val="24"/>
            <w:szCs w:val="24"/>
          </w:rPr>
          <w:t>evaluation</w:t>
        </w:r>
      </w:ins>
      <w:ins w:id="59" w:author="Harel Weinstein" w:date="2014-05-21T19:55:00Z">
        <w:r>
          <w:rPr>
            <w:rFonts w:ascii="Times New Roman" w:eastAsia="Times New Roman" w:hAnsi="Times New Roman" w:cs="Times New Roman"/>
            <w:sz w:val="24"/>
            <w:szCs w:val="24"/>
          </w:rPr>
          <w:t xml:space="preserve"> project assigned to Mr. Medina</w:t>
        </w:r>
      </w:ins>
      <w:ins w:id="60" w:author="Harel Weinstein" w:date="2014-05-21T19:40:00Z">
        <w:r>
          <w:rPr>
            <w:rFonts w:ascii="Times New Roman" w:eastAsia="Times New Roman" w:hAnsi="Times New Roman" w:cs="Times New Roman"/>
            <w:sz w:val="24"/>
            <w:szCs w:val="24"/>
          </w:rPr>
          <w:t xml:space="preserve"> is high because modulation of the transition from outward-open to inward-open states of the transporters can affect greatly their efficacy in a number of key processes</w:t>
        </w:r>
      </w:ins>
      <w:ins w:id="61" w:author="Harel Weinstein" w:date="2014-05-21T19:41:00Z">
        <w:r>
          <w:rPr>
            <w:rFonts w:ascii="Times New Roman" w:eastAsia="Times New Roman" w:hAnsi="Times New Roman" w:cs="Times New Roman"/>
            <w:sz w:val="24"/>
            <w:szCs w:val="24"/>
          </w:rPr>
          <w:t xml:space="preserve"> of great consequence for the cell. </w:t>
        </w:r>
      </w:ins>
      <w:ins w:id="62" w:author="Harel Weinstein" w:date="2014-05-21T19:42:00Z">
        <w:r>
          <w:rPr>
            <w:rFonts w:ascii="Times New Roman" w:eastAsia="Times New Roman" w:hAnsi="Times New Roman" w:cs="Times New Roman"/>
            <w:sz w:val="24"/>
            <w:szCs w:val="24"/>
          </w:rPr>
          <w:t xml:space="preserve">Because rigid body models for the conformational transitions essential to function have been proposed on the basis of </w:t>
        </w:r>
      </w:ins>
      <w:ins w:id="63" w:author="Harel Weinstein" w:date="2014-05-21T19:43:00Z">
        <w:r>
          <w:rPr>
            <w:rFonts w:ascii="Times New Roman" w:eastAsia="Times New Roman" w:hAnsi="Times New Roman" w:cs="Times New Roman"/>
            <w:sz w:val="24"/>
            <w:szCs w:val="24"/>
          </w:rPr>
          <w:t>structural symmetry observable in the crystal structures of particular states, it is now necessary to evaluate the feasibility of such transitions at the molecular level based on dynamics and energetics of the transition. The requested startup allocation will allow him to set up these studies by examining the</w:t>
        </w:r>
      </w:ins>
      <w:ins w:id="64" w:author="Harel Weinstein" w:date="2014-05-21T19:56:00Z">
        <w:r>
          <w:rPr>
            <w:rFonts w:ascii="Times New Roman" w:eastAsia="Times New Roman" w:hAnsi="Times New Roman" w:cs="Times New Roman"/>
            <w:sz w:val="24"/>
            <w:szCs w:val="24"/>
          </w:rPr>
          <w:t xml:space="preserve"> t</w:t>
        </w:r>
      </w:ins>
    </w:p>
    <w:p w:rsidR="00AE32FB" w:rsidRDefault="00FB3DDE">
      <w:pPr>
        <w:spacing w:after="0" w:line="240" w:lineRule="auto"/>
        <w:ind w:firstLine="720"/>
        <w:rPr>
          <w:ins w:id="65" w:author="Harel Weinstein" w:date="2014-05-21T19:57:00Z"/>
          <w:rFonts w:ascii="Times New Roman" w:eastAsia="Times New Roman" w:hAnsi="Times New Roman" w:cs="Times New Roman"/>
          <w:sz w:val="24"/>
          <w:szCs w:val="24"/>
        </w:rPr>
        <w:pPrChange w:id="66" w:author="Harel Weinstein" w:date="2014-05-21T19:57:00Z">
          <w:pPr>
            <w:spacing w:after="0" w:line="240" w:lineRule="auto"/>
          </w:pPr>
        </w:pPrChange>
      </w:pPr>
      <w:proofErr w:type="gramStart"/>
      <w:ins w:id="67" w:author="Harel Weinstein" w:date="2014-05-21T19:45:00Z">
        <w:r>
          <w:rPr>
            <w:rFonts w:ascii="Times New Roman" w:eastAsia="Times New Roman" w:hAnsi="Times New Roman" w:cs="Times New Roman"/>
            <w:sz w:val="24"/>
            <w:szCs w:val="24"/>
          </w:rPr>
          <w:t>ransition</w:t>
        </w:r>
        <w:proofErr w:type="gramEnd"/>
        <w:r>
          <w:rPr>
            <w:rFonts w:ascii="Times New Roman" w:eastAsia="Times New Roman" w:hAnsi="Times New Roman" w:cs="Times New Roman"/>
            <w:sz w:val="24"/>
            <w:szCs w:val="24"/>
          </w:rPr>
          <w:t xml:space="preserve"> between the known </w:t>
        </w:r>
      </w:ins>
      <w:del w:id="68" w:author="Harel Weinstein" w:date="2014-05-21T19:45:00Z">
        <w:r w:rsidR="007E3F22" w:rsidRPr="00C90A4E" w:rsidDel="00FB3DDE">
          <w:rPr>
            <w:rFonts w:ascii="Times New Roman" w:eastAsia="Times New Roman" w:hAnsi="Times New Roman" w:cs="Times New Roman"/>
            <w:sz w:val="24"/>
            <w:szCs w:val="24"/>
          </w:rPr>
          <w:delText>Here we will focus on the</w:delText>
        </w:r>
      </w:del>
      <w:r w:rsidR="007E3F22" w:rsidRPr="00C90A4E">
        <w:rPr>
          <w:rFonts w:ascii="Times New Roman" w:eastAsia="Times New Roman" w:hAnsi="Times New Roman" w:cs="Times New Roman"/>
          <w:sz w:val="24"/>
          <w:szCs w:val="24"/>
        </w:rPr>
        <w:t xml:space="preserve"> inward </w:t>
      </w:r>
      <w:r w:rsidR="00C20434" w:rsidRPr="00C90A4E">
        <w:rPr>
          <w:rFonts w:ascii="Times New Roman" w:eastAsia="Times New Roman" w:hAnsi="Times New Roman" w:cs="Times New Roman"/>
          <w:sz w:val="24"/>
          <w:szCs w:val="24"/>
        </w:rPr>
        <w:t>and outward-facing structures of</w:t>
      </w:r>
      <w:r w:rsidR="007E3F22" w:rsidRPr="00C90A4E">
        <w:rPr>
          <w:rFonts w:ascii="Times New Roman" w:eastAsia="Times New Roman" w:hAnsi="Times New Roman" w:cs="Times New Roman"/>
          <w:sz w:val="24"/>
          <w:szCs w:val="24"/>
        </w:rPr>
        <w:t xml:space="preserve"> LeuT and Mhp1 </w:t>
      </w:r>
      <w:ins w:id="69" w:author="Harel Weinstein" w:date="2014-05-21T19:45:00Z">
        <w:r>
          <w:rPr>
            <w:rFonts w:ascii="Times New Roman" w:eastAsia="Times New Roman" w:hAnsi="Times New Roman" w:cs="Times New Roman"/>
            <w:sz w:val="24"/>
            <w:szCs w:val="24"/>
          </w:rPr>
          <w:t>(</w:t>
        </w:r>
      </w:ins>
      <w:r w:rsidR="007E3F22" w:rsidRPr="00C90A4E">
        <w:rPr>
          <w:rFonts w:ascii="Times New Roman" w:eastAsia="Times New Roman" w:hAnsi="Times New Roman" w:cs="Times New Roman"/>
          <w:sz w:val="24"/>
          <w:szCs w:val="24"/>
        </w:rPr>
        <w:t>as well as the occluded structure of the latter</w:t>
      </w:r>
      <w:ins w:id="70" w:author="Harel Weinstein" w:date="2014-05-21T19:45:00Z">
        <w:r>
          <w:rPr>
            <w:rFonts w:ascii="Times New Roman" w:eastAsia="Times New Roman" w:hAnsi="Times New Roman" w:cs="Times New Roman"/>
            <w:sz w:val="24"/>
            <w:szCs w:val="24"/>
          </w:rPr>
          <w:t>)</w:t>
        </w:r>
      </w:ins>
      <w:r w:rsidR="007E3F22" w:rsidRPr="00C90A4E">
        <w:rPr>
          <w:rFonts w:ascii="Times New Roman" w:eastAsia="Times New Roman" w:hAnsi="Times New Roman" w:cs="Times New Roman"/>
          <w:sz w:val="24"/>
          <w:szCs w:val="24"/>
        </w:rPr>
        <w:t xml:space="preserve">. </w:t>
      </w:r>
      <w:ins w:id="71" w:author="Harel Weinstein" w:date="2014-05-21T19:56:00Z">
        <w:r>
          <w:rPr>
            <w:rFonts w:ascii="Times New Roman" w:eastAsia="Times New Roman" w:hAnsi="Times New Roman" w:cs="Times New Roman"/>
            <w:sz w:val="24"/>
            <w:szCs w:val="24"/>
          </w:rPr>
          <w:t>In particular, X-ray structures of homologous bacterial transporters LeuT and Mhp1 are available and have been characterized using FRET, NMR and computational modeling [2] [3].</w:t>
        </w:r>
      </w:ins>
    </w:p>
    <w:p w:rsidR="00FB3DDE" w:rsidRDefault="00FB3DDE">
      <w:pPr>
        <w:spacing w:after="0" w:line="240" w:lineRule="auto"/>
        <w:ind w:firstLine="720"/>
        <w:rPr>
          <w:ins w:id="72" w:author="Harel Weinstein" w:date="2014-05-21T19:57:00Z"/>
          <w:rFonts w:ascii="Times New Roman" w:eastAsia="Times New Roman" w:hAnsi="Times New Roman" w:cs="Times New Roman"/>
          <w:sz w:val="24"/>
          <w:szCs w:val="24"/>
        </w:rPr>
        <w:pPrChange w:id="73" w:author="Harel Weinstein" w:date="2014-05-21T19:57:00Z">
          <w:pPr>
            <w:spacing w:after="0" w:line="240" w:lineRule="auto"/>
          </w:pPr>
        </w:pPrChange>
      </w:pPr>
      <w:ins w:id="74" w:author="Harel Weinstein" w:date="2014-05-21T19:57:00Z">
        <w:r>
          <w:rPr>
            <w:rFonts w:ascii="Times New Roman" w:eastAsia="Times New Roman" w:hAnsi="Times New Roman" w:cs="Times New Roman"/>
            <w:sz w:val="24"/>
            <w:szCs w:val="24"/>
          </w:rPr>
          <w:t xml:space="preserve">Based on these considerations, </w:t>
        </w:r>
      </w:ins>
      <w:ins w:id="75" w:author="Harel Weinstein" w:date="2014-05-21T19:56:00Z">
        <w:r>
          <w:rPr>
            <w:rFonts w:ascii="Times New Roman" w:eastAsia="Times New Roman" w:hAnsi="Times New Roman" w:cs="Times New Roman"/>
            <w:sz w:val="24"/>
            <w:szCs w:val="24"/>
          </w:rPr>
          <w:t>Mr. Medina has elaborated the following research plan:</w:t>
        </w:r>
      </w:ins>
    </w:p>
    <w:p w:rsidR="00AE32FB" w:rsidRDefault="00C90A4E" w:rsidP="00FB3DDE">
      <w:pPr>
        <w:spacing w:after="0" w:line="240" w:lineRule="auto"/>
        <w:rPr>
          <w:ins w:id="76" w:author="Harel Weinstein" w:date="2014-05-21T20:03:00Z"/>
          <w:rFonts w:ascii="Times New Roman" w:eastAsia="Times New Roman" w:hAnsi="Times New Roman" w:cs="Times New Roman"/>
          <w:sz w:val="24"/>
          <w:szCs w:val="24"/>
        </w:rPr>
      </w:pPr>
      <w:r w:rsidRPr="00C90A4E">
        <w:rPr>
          <w:rFonts w:ascii="Times New Roman" w:eastAsia="Times New Roman" w:hAnsi="Times New Roman" w:cs="Times New Roman"/>
          <w:sz w:val="24"/>
          <w:szCs w:val="24"/>
        </w:rPr>
        <w:t xml:space="preserve">The inward-facing structure of LeuT is </w:t>
      </w:r>
      <w:ins w:id="77" w:author="Harel Weinstein" w:date="2014-05-21T19:58:00Z">
        <w:r w:rsidR="00AE32FB">
          <w:rPr>
            <w:rFonts w:ascii="Times New Roman" w:eastAsia="Times New Roman" w:hAnsi="Times New Roman" w:cs="Times New Roman"/>
            <w:sz w:val="24"/>
            <w:szCs w:val="24"/>
          </w:rPr>
          <w:t>a somewhat</w:t>
        </w:r>
      </w:ins>
      <w:del w:id="78" w:author="Harel Weinstein" w:date="2014-05-21T19:58:00Z">
        <w:r w:rsidRPr="00C90A4E" w:rsidDel="00AE32FB">
          <w:rPr>
            <w:rFonts w:ascii="Times New Roman" w:eastAsia="Times New Roman" w:hAnsi="Times New Roman" w:cs="Times New Roman"/>
            <w:sz w:val="24"/>
            <w:szCs w:val="24"/>
          </w:rPr>
          <w:delText>especially</w:delText>
        </w:r>
      </w:del>
      <w:r w:rsidRPr="00C90A4E">
        <w:rPr>
          <w:rFonts w:ascii="Times New Roman" w:eastAsia="Times New Roman" w:hAnsi="Times New Roman" w:cs="Times New Roman"/>
          <w:sz w:val="24"/>
          <w:szCs w:val="24"/>
        </w:rPr>
        <w:t xml:space="preserve"> </w:t>
      </w:r>
      <w:del w:id="79" w:author="Harel Weinstein" w:date="2014-05-21T19:58:00Z">
        <w:r w:rsidRPr="00C90A4E" w:rsidDel="00AE32FB">
          <w:rPr>
            <w:rFonts w:ascii="Times New Roman" w:eastAsia="Times New Roman" w:hAnsi="Times New Roman" w:cs="Times New Roman"/>
            <w:sz w:val="24"/>
            <w:szCs w:val="24"/>
          </w:rPr>
          <w:delText>interesting</w:delText>
        </w:r>
      </w:del>
      <w:ins w:id="80" w:author="Harel Weinstein" w:date="2014-05-21T19:58:00Z">
        <w:r w:rsidR="00AE32FB">
          <w:rPr>
            <w:rFonts w:ascii="Times New Roman" w:eastAsia="Times New Roman" w:hAnsi="Times New Roman" w:cs="Times New Roman"/>
            <w:sz w:val="24"/>
            <w:szCs w:val="24"/>
          </w:rPr>
          <w:t>complicated target for evaluating the transition,</w:t>
        </w:r>
      </w:ins>
      <w:r w:rsidRPr="00C90A4E">
        <w:rPr>
          <w:rFonts w:ascii="Times New Roman" w:eastAsia="Times New Roman" w:hAnsi="Times New Roman" w:cs="Times New Roman"/>
          <w:sz w:val="24"/>
          <w:szCs w:val="24"/>
        </w:rPr>
        <w:t xml:space="preserve"> because it</w:t>
      </w:r>
      <w:r w:rsidR="0022250C" w:rsidRPr="00C90A4E">
        <w:rPr>
          <w:rFonts w:ascii="Times New Roman" w:eastAsia="Times New Roman" w:hAnsi="Times New Roman" w:cs="Times New Roman"/>
          <w:sz w:val="24"/>
          <w:szCs w:val="24"/>
        </w:rPr>
        <w:t xml:space="preserve"> </w:t>
      </w:r>
      <w:ins w:id="81" w:author="Harel Weinstein" w:date="2014-05-21T19:59:00Z">
        <w:r w:rsidR="00AE32FB">
          <w:rPr>
            <w:rFonts w:ascii="Times New Roman" w:eastAsia="Times New Roman" w:hAnsi="Times New Roman" w:cs="Times New Roman"/>
            <w:sz w:val="24"/>
            <w:szCs w:val="24"/>
          </w:rPr>
          <w:t xml:space="preserve">is not clear to what extent </w:t>
        </w:r>
      </w:ins>
      <w:del w:id="82" w:author="Harel Weinstein" w:date="2014-05-21T19:59:00Z">
        <w:r w:rsidR="0022250C" w:rsidRPr="00C90A4E" w:rsidDel="00AE32FB">
          <w:rPr>
            <w:rFonts w:ascii="Times New Roman" w:eastAsia="Times New Roman" w:hAnsi="Times New Roman" w:cs="Times New Roman"/>
            <w:sz w:val="24"/>
            <w:szCs w:val="24"/>
          </w:rPr>
          <w:delText>has some</w:delText>
        </w:r>
      </w:del>
      <w:ins w:id="83" w:author="Harel Weinstein" w:date="2014-05-21T19:59:00Z">
        <w:r w:rsidR="00AE32FB">
          <w:rPr>
            <w:rFonts w:ascii="Times New Roman" w:eastAsia="Times New Roman" w:hAnsi="Times New Roman" w:cs="Times New Roman"/>
            <w:sz w:val="24"/>
            <w:szCs w:val="24"/>
          </w:rPr>
          <w:t>the</w:t>
        </w:r>
      </w:ins>
      <w:r w:rsidR="0022250C" w:rsidRPr="00C90A4E">
        <w:rPr>
          <w:rFonts w:ascii="Times New Roman" w:eastAsia="Times New Roman" w:hAnsi="Times New Roman" w:cs="Times New Roman"/>
          <w:sz w:val="24"/>
          <w:szCs w:val="24"/>
        </w:rPr>
        <w:t xml:space="preserve"> intriguing </w:t>
      </w:r>
      <w:ins w:id="84" w:author="Harel Weinstein" w:date="2014-05-21T19:59:00Z">
        <w:r w:rsidR="00AE32FB">
          <w:rPr>
            <w:rFonts w:ascii="Times New Roman" w:eastAsia="Times New Roman" w:hAnsi="Times New Roman" w:cs="Times New Roman"/>
            <w:sz w:val="24"/>
            <w:szCs w:val="24"/>
          </w:rPr>
          <w:t xml:space="preserve">structural </w:t>
        </w:r>
      </w:ins>
      <w:r w:rsidR="0022250C" w:rsidRPr="00C90A4E">
        <w:rPr>
          <w:rFonts w:ascii="Times New Roman" w:eastAsia="Times New Roman" w:hAnsi="Times New Roman" w:cs="Times New Roman"/>
          <w:sz w:val="24"/>
          <w:szCs w:val="24"/>
        </w:rPr>
        <w:t>information</w:t>
      </w:r>
      <w:ins w:id="85" w:author="Harel Weinstein" w:date="2014-05-21T19:59:00Z">
        <w:r w:rsidR="00AE32FB">
          <w:rPr>
            <w:rFonts w:ascii="Times New Roman" w:eastAsia="Times New Roman" w:hAnsi="Times New Roman" w:cs="Times New Roman"/>
            <w:sz w:val="24"/>
            <w:szCs w:val="24"/>
          </w:rPr>
          <w:t xml:space="preserve"> it </w:t>
        </w:r>
      </w:ins>
      <w:ins w:id="86" w:author="Harel Weinstein" w:date="2014-05-21T20:00:00Z">
        <w:r w:rsidR="00AE32FB">
          <w:rPr>
            <w:rFonts w:ascii="Times New Roman" w:eastAsia="Times New Roman" w:hAnsi="Times New Roman" w:cs="Times New Roman"/>
            <w:sz w:val="24"/>
            <w:szCs w:val="24"/>
          </w:rPr>
          <w:t xml:space="preserve">provides, relates to </w:t>
        </w:r>
      </w:ins>
      <w:del w:id="87" w:author="Harel Weinstein" w:date="2014-05-21T20:00:00Z">
        <w:r w:rsidR="0022250C" w:rsidRPr="00C90A4E" w:rsidDel="00AE32FB">
          <w:rPr>
            <w:rFonts w:ascii="Times New Roman" w:eastAsia="Times New Roman" w:hAnsi="Times New Roman" w:cs="Times New Roman"/>
            <w:sz w:val="24"/>
            <w:szCs w:val="24"/>
          </w:rPr>
          <w:delText xml:space="preserve"> has been published recently, although it contain</w:delText>
        </w:r>
      </w:del>
      <w:ins w:id="88" w:author="Harel Weinstein" w:date="2014-05-21T20:00:00Z">
        <w:r w:rsidR="00AE32FB">
          <w:rPr>
            <w:rFonts w:ascii="Times New Roman" w:eastAsia="Times New Roman" w:hAnsi="Times New Roman" w:cs="Times New Roman"/>
            <w:sz w:val="24"/>
            <w:szCs w:val="24"/>
          </w:rPr>
          <w:t xml:space="preserve"> the</w:t>
        </w:r>
      </w:ins>
      <w:r w:rsidR="0022250C" w:rsidRPr="00C90A4E">
        <w:rPr>
          <w:rFonts w:ascii="Times New Roman" w:eastAsia="Times New Roman" w:hAnsi="Times New Roman" w:cs="Times New Roman"/>
          <w:sz w:val="24"/>
          <w:szCs w:val="24"/>
        </w:rPr>
        <w:t xml:space="preserve"> three major mutations </w:t>
      </w:r>
      <w:ins w:id="89" w:author="Harel Weinstein" w:date="2014-05-21T20:00:00Z">
        <w:r w:rsidR="00AE32FB">
          <w:rPr>
            <w:rFonts w:ascii="Times New Roman" w:eastAsia="Times New Roman" w:hAnsi="Times New Roman" w:cs="Times New Roman"/>
            <w:sz w:val="24"/>
            <w:szCs w:val="24"/>
          </w:rPr>
          <w:t xml:space="preserve">it contains, </w:t>
        </w:r>
      </w:ins>
      <w:ins w:id="90" w:author="Harel Weinstein" w:date="2014-05-21T20:01:00Z">
        <w:r w:rsidR="00AE32FB">
          <w:rPr>
            <w:rFonts w:ascii="Times New Roman" w:eastAsia="Times New Roman" w:hAnsi="Times New Roman" w:cs="Times New Roman"/>
            <w:sz w:val="24"/>
            <w:szCs w:val="24"/>
          </w:rPr>
          <w:t>each of</w:t>
        </w:r>
      </w:ins>
      <w:ins w:id="91" w:author="Harel Weinstein" w:date="2014-05-21T20:00:00Z">
        <w:r w:rsidR="00AE32FB">
          <w:rPr>
            <w:rFonts w:ascii="Times New Roman" w:eastAsia="Times New Roman" w:hAnsi="Times New Roman" w:cs="Times New Roman"/>
            <w:sz w:val="24"/>
            <w:szCs w:val="24"/>
          </w:rPr>
          <w:t xml:space="preserve"> which has been shown to have significan</w:t>
        </w:r>
      </w:ins>
      <w:r w:rsidR="00DD7FBE">
        <w:rPr>
          <w:rFonts w:ascii="Times New Roman" w:eastAsia="Times New Roman" w:hAnsi="Times New Roman" w:cs="Times New Roman"/>
          <w:sz w:val="24"/>
          <w:szCs w:val="24"/>
        </w:rPr>
        <w:t>t</w:t>
      </w:r>
      <w:ins w:id="92" w:author="Harel Weinstein" w:date="2014-05-21T20:01:00Z">
        <w:r w:rsidR="00AE32FB">
          <w:rPr>
            <w:rFonts w:ascii="Times New Roman" w:eastAsia="Times New Roman" w:hAnsi="Times New Roman" w:cs="Times New Roman"/>
            <w:sz w:val="24"/>
            <w:szCs w:val="24"/>
          </w:rPr>
          <w:t xml:space="preserve"> functional consequences, including the inhibition of </w:t>
        </w:r>
      </w:ins>
      <w:del w:id="93" w:author="Harel Weinstein" w:date="2014-05-21T20:01:00Z">
        <w:r w:rsidR="0022250C" w:rsidRPr="00C90A4E" w:rsidDel="00AE32FB">
          <w:rPr>
            <w:rFonts w:ascii="Times New Roman" w:eastAsia="Times New Roman" w:hAnsi="Times New Roman" w:cs="Times New Roman"/>
            <w:sz w:val="24"/>
            <w:szCs w:val="24"/>
          </w:rPr>
          <w:delText xml:space="preserve">that have been proven to inhibit </w:delText>
        </w:r>
      </w:del>
      <w:r w:rsidR="007E3F22" w:rsidRPr="00C90A4E">
        <w:rPr>
          <w:rFonts w:ascii="Times New Roman" w:eastAsia="Times New Roman" w:hAnsi="Times New Roman" w:cs="Times New Roman"/>
          <w:sz w:val="24"/>
          <w:szCs w:val="24"/>
        </w:rPr>
        <w:t>transport [</w:t>
      </w:r>
      <w:r w:rsidR="00C94DF8">
        <w:rPr>
          <w:rFonts w:ascii="Times New Roman" w:eastAsia="Times New Roman" w:hAnsi="Times New Roman" w:cs="Times New Roman"/>
          <w:sz w:val="24"/>
          <w:szCs w:val="24"/>
        </w:rPr>
        <w:t>4</w:t>
      </w:r>
      <w:r w:rsidR="007E3F22" w:rsidRPr="00C90A4E">
        <w:rPr>
          <w:rFonts w:ascii="Times New Roman" w:eastAsia="Times New Roman" w:hAnsi="Times New Roman" w:cs="Times New Roman"/>
          <w:sz w:val="24"/>
          <w:szCs w:val="24"/>
        </w:rPr>
        <w:t>].</w:t>
      </w:r>
      <w:ins w:id="94" w:author="Harel Weinstein" w:date="2014-05-21T20:01:00Z">
        <w:r w:rsidR="00AE32FB">
          <w:rPr>
            <w:rFonts w:ascii="Times New Roman" w:eastAsia="Times New Roman" w:hAnsi="Times New Roman" w:cs="Times New Roman"/>
            <w:sz w:val="24"/>
            <w:szCs w:val="24"/>
          </w:rPr>
          <w:t xml:space="preserve"> </w:t>
        </w:r>
      </w:ins>
      <w:del w:id="95" w:author="Harel Weinstein" w:date="2014-05-21T20:01:00Z">
        <w:r w:rsidR="00002D8A" w:rsidRPr="00C90A4E" w:rsidDel="00AE32FB">
          <w:rPr>
            <w:rFonts w:ascii="Times New Roman" w:eastAsia="Times New Roman" w:hAnsi="Times New Roman" w:cs="Times New Roman"/>
            <w:sz w:val="24"/>
            <w:szCs w:val="24"/>
          </w:rPr>
          <w:delText xml:space="preserve">Our </w:delText>
        </w:r>
      </w:del>
      <w:r w:rsidR="00DD7FBE">
        <w:rPr>
          <w:rFonts w:ascii="Times New Roman" w:eastAsia="Times New Roman" w:hAnsi="Times New Roman" w:cs="Times New Roman"/>
          <w:sz w:val="24"/>
          <w:szCs w:val="24"/>
        </w:rPr>
        <w:t>The</w:t>
      </w:r>
      <w:ins w:id="96" w:author="Harel Weinstein" w:date="2014-05-21T20:01:00Z">
        <w:r w:rsidR="00AE32FB" w:rsidRPr="00C90A4E">
          <w:rPr>
            <w:rFonts w:ascii="Times New Roman" w:eastAsia="Times New Roman" w:hAnsi="Times New Roman" w:cs="Times New Roman"/>
            <w:sz w:val="24"/>
            <w:szCs w:val="24"/>
          </w:rPr>
          <w:t xml:space="preserve"> </w:t>
        </w:r>
      </w:ins>
      <w:r w:rsidR="00002D8A" w:rsidRPr="00C90A4E">
        <w:rPr>
          <w:rFonts w:ascii="Times New Roman" w:eastAsia="Times New Roman" w:hAnsi="Times New Roman" w:cs="Times New Roman"/>
          <w:sz w:val="24"/>
          <w:szCs w:val="24"/>
        </w:rPr>
        <w:t>specific aim is</w:t>
      </w:r>
      <w:r w:rsidR="007E3F22" w:rsidRPr="00C90A4E">
        <w:rPr>
          <w:rFonts w:ascii="Times New Roman" w:eastAsia="Times New Roman" w:hAnsi="Times New Roman" w:cs="Times New Roman"/>
          <w:sz w:val="24"/>
          <w:szCs w:val="24"/>
        </w:rPr>
        <w:t xml:space="preserve"> to find an energetically feasible complete path between the outward </w:t>
      </w:r>
      <w:del w:id="97" w:author="Harel Weinstein" w:date="2014-05-21T20:02:00Z">
        <w:r w:rsidR="007E3F22" w:rsidRPr="00C90A4E" w:rsidDel="00AE32FB">
          <w:rPr>
            <w:rFonts w:ascii="Times New Roman" w:eastAsia="Times New Roman" w:hAnsi="Times New Roman" w:cs="Times New Roman"/>
            <w:sz w:val="24"/>
            <w:szCs w:val="24"/>
          </w:rPr>
          <w:delText xml:space="preserve">and inward </w:delText>
        </w:r>
      </w:del>
      <w:r w:rsidR="007E3F22" w:rsidRPr="00C90A4E">
        <w:rPr>
          <w:rFonts w:ascii="Times New Roman" w:eastAsia="Times New Roman" w:hAnsi="Times New Roman" w:cs="Times New Roman"/>
          <w:sz w:val="24"/>
          <w:szCs w:val="24"/>
        </w:rPr>
        <w:t>facing structures</w:t>
      </w:r>
      <w:r w:rsidR="003A3F6C">
        <w:rPr>
          <w:rFonts w:ascii="Times New Roman" w:eastAsia="Times New Roman" w:hAnsi="Times New Roman" w:cs="Times New Roman"/>
          <w:sz w:val="24"/>
          <w:szCs w:val="24"/>
        </w:rPr>
        <w:t xml:space="preserve"> of </w:t>
      </w:r>
      <w:del w:id="98" w:author="Harel Weinstein" w:date="2014-05-21T20:02:00Z">
        <w:r w:rsidR="003A3F6C" w:rsidDel="00AE32FB">
          <w:rPr>
            <w:rFonts w:ascii="Times New Roman" w:eastAsia="Times New Roman" w:hAnsi="Times New Roman" w:cs="Times New Roman"/>
            <w:sz w:val="24"/>
            <w:szCs w:val="24"/>
          </w:rPr>
          <w:delText xml:space="preserve">these </w:delText>
        </w:r>
      </w:del>
      <w:ins w:id="99" w:author="Harel Weinstein" w:date="2014-05-21T20:02:00Z">
        <w:r w:rsidR="00AE32FB">
          <w:rPr>
            <w:rFonts w:ascii="Times New Roman" w:eastAsia="Times New Roman" w:hAnsi="Times New Roman" w:cs="Times New Roman"/>
            <w:sz w:val="24"/>
            <w:szCs w:val="24"/>
          </w:rPr>
          <w:t xml:space="preserve">the two </w:t>
        </w:r>
      </w:ins>
      <w:r w:rsidR="003A3F6C">
        <w:rPr>
          <w:rFonts w:ascii="Times New Roman" w:eastAsia="Times New Roman" w:hAnsi="Times New Roman" w:cs="Times New Roman"/>
          <w:sz w:val="24"/>
          <w:szCs w:val="24"/>
        </w:rPr>
        <w:t>transporters</w:t>
      </w:r>
      <w:ins w:id="100" w:author="Harel Weinstein" w:date="2014-05-21T20:02:00Z">
        <w:r w:rsidR="00AE32FB">
          <w:rPr>
            <w:rFonts w:ascii="Times New Roman" w:eastAsia="Times New Roman" w:hAnsi="Times New Roman" w:cs="Times New Roman"/>
            <w:sz w:val="24"/>
            <w:szCs w:val="24"/>
          </w:rPr>
          <w:t xml:space="preserve">, towards a functionally relevant </w:t>
        </w:r>
        <w:r w:rsidR="00AE32FB" w:rsidRPr="00C90A4E">
          <w:rPr>
            <w:rFonts w:ascii="Times New Roman" w:eastAsia="Times New Roman" w:hAnsi="Times New Roman" w:cs="Times New Roman"/>
            <w:sz w:val="24"/>
            <w:szCs w:val="24"/>
          </w:rPr>
          <w:t>inward</w:t>
        </w:r>
        <w:r w:rsidR="00AE32FB">
          <w:rPr>
            <w:rFonts w:ascii="Times New Roman" w:eastAsia="Times New Roman" w:hAnsi="Times New Roman" w:cs="Times New Roman"/>
            <w:sz w:val="24"/>
            <w:szCs w:val="24"/>
          </w:rPr>
          <w:t xml:space="preserve"> facing structure which, in the case of LeuT will still have to be confirmed</w:t>
        </w:r>
      </w:ins>
      <w:r w:rsidR="007E3F22" w:rsidRPr="00C90A4E">
        <w:rPr>
          <w:rFonts w:ascii="Times New Roman" w:eastAsia="Times New Roman" w:hAnsi="Times New Roman" w:cs="Times New Roman"/>
          <w:sz w:val="24"/>
          <w:szCs w:val="24"/>
        </w:rPr>
        <w:t xml:space="preserve">. </w:t>
      </w:r>
    </w:p>
    <w:p w:rsidR="008811D6" w:rsidRDefault="00AE32FB">
      <w:pPr>
        <w:spacing w:after="0" w:line="240" w:lineRule="auto"/>
        <w:ind w:firstLine="720"/>
        <w:rPr>
          <w:ins w:id="101" w:author="Harel Weinstein" w:date="2014-05-21T20:08:00Z"/>
          <w:rFonts w:ascii="Times New Roman" w:eastAsia="Times New Roman" w:hAnsi="Times New Roman" w:cs="Times New Roman"/>
          <w:sz w:val="24"/>
          <w:szCs w:val="24"/>
        </w:rPr>
        <w:pPrChange w:id="102" w:author="Harel Weinstein" w:date="2014-05-21T20:03:00Z">
          <w:pPr>
            <w:spacing w:after="0" w:line="240" w:lineRule="auto"/>
          </w:pPr>
        </w:pPrChange>
      </w:pPr>
      <w:ins w:id="103" w:author="Harel Weinstein" w:date="2014-05-21T20:04:00Z">
        <w:r>
          <w:rPr>
            <w:rFonts w:ascii="Times New Roman" w:eastAsia="Times New Roman" w:hAnsi="Times New Roman" w:cs="Times New Roman"/>
            <w:sz w:val="24"/>
            <w:szCs w:val="24"/>
          </w:rPr>
          <w:t>A transition path between the end point structures of the two transporters has</w:t>
        </w:r>
      </w:ins>
      <w:ins w:id="104" w:author="Harel Weinstein" w:date="2014-05-21T20:05:00Z">
        <w:r>
          <w:rPr>
            <w:rFonts w:ascii="Times New Roman" w:eastAsia="Times New Roman" w:hAnsi="Times New Roman" w:cs="Times New Roman"/>
            <w:sz w:val="24"/>
            <w:szCs w:val="24"/>
          </w:rPr>
          <w:t xml:space="preserve"> already</w:t>
        </w:r>
      </w:ins>
      <w:ins w:id="105" w:author="Harel Weinstein" w:date="2014-05-21T20:04:00Z">
        <w:r>
          <w:rPr>
            <w:rFonts w:ascii="Times New Roman" w:eastAsia="Times New Roman" w:hAnsi="Times New Roman" w:cs="Times New Roman"/>
            <w:sz w:val="24"/>
            <w:szCs w:val="24"/>
          </w:rPr>
          <w:t xml:space="preserve"> been mapped out with the computationally efficient, but highly approximate </w:t>
        </w:r>
        <w:proofErr w:type="spellStart"/>
        <w:r>
          <w:rPr>
            <w:rFonts w:ascii="Times New Roman" w:eastAsia="Times New Roman" w:hAnsi="Times New Roman" w:cs="Times New Roman"/>
            <w:sz w:val="24"/>
            <w:szCs w:val="24"/>
          </w:rPr>
          <w:t>PathRover</w:t>
        </w:r>
        <w:proofErr w:type="spellEnd"/>
        <w:r>
          <w:rPr>
            <w:rFonts w:ascii="Times New Roman" w:eastAsia="Times New Roman" w:hAnsi="Times New Roman" w:cs="Times New Roman"/>
            <w:sz w:val="24"/>
            <w:szCs w:val="24"/>
          </w:rPr>
          <w:t xml:space="preserve"> algorithm.</w:t>
        </w:r>
      </w:ins>
      <w:ins w:id="106" w:author="Harel Weinstein" w:date="2014-05-21T20:05:00Z">
        <w:r>
          <w:rPr>
            <w:rFonts w:ascii="Times New Roman" w:eastAsia="Times New Roman" w:hAnsi="Times New Roman" w:cs="Times New Roman"/>
            <w:sz w:val="24"/>
            <w:szCs w:val="24"/>
          </w:rPr>
          <w:t xml:space="preserve"> </w:t>
        </w:r>
      </w:ins>
      <w:del w:id="107" w:author="Harel Weinstein" w:date="2014-05-21T20:03:00Z">
        <w:r w:rsidR="003A3F6C" w:rsidDel="00AE32FB">
          <w:rPr>
            <w:rFonts w:ascii="Times New Roman" w:eastAsia="Times New Roman" w:hAnsi="Times New Roman" w:cs="Times New Roman"/>
            <w:sz w:val="24"/>
            <w:szCs w:val="24"/>
          </w:rPr>
          <w:delText>For that</w:delText>
        </w:r>
        <w:r w:rsidR="00002D8A" w:rsidRPr="00C90A4E" w:rsidDel="00AE32FB">
          <w:rPr>
            <w:rFonts w:ascii="Times New Roman" w:eastAsia="Times New Roman" w:hAnsi="Times New Roman" w:cs="Times New Roman"/>
            <w:sz w:val="24"/>
            <w:szCs w:val="24"/>
          </w:rPr>
          <w:delText xml:space="preserve"> we</w:delText>
        </w:r>
      </w:del>
      <w:del w:id="108" w:author="Harel Weinstein" w:date="2014-05-21T20:05:00Z">
        <w:r w:rsidR="00002D8A" w:rsidRPr="00C90A4E" w:rsidDel="00AE32FB">
          <w:rPr>
            <w:rFonts w:ascii="Times New Roman" w:eastAsia="Times New Roman" w:hAnsi="Times New Roman" w:cs="Times New Roman"/>
            <w:sz w:val="24"/>
            <w:szCs w:val="24"/>
          </w:rPr>
          <w:delText xml:space="preserve"> will compare </w:delText>
        </w:r>
      </w:del>
      <w:del w:id="109" w:author="Harel Weinstein" w:date="2014-05-21T20:03:00Z">
        <w:r w:rsidR="00002D8A" w:rsidRPr="00C90A4E" w:rsidDel="00AE32FB">
          <w:rPr>
            <w:rFonts w:ascii="Times New Roman" w:eastAsia="Times New Roman" w:hAnsi="Times New Roman" w:cs="Times New Roman"/>
            <w:sz w:val="24"/>
            <w:szCs w:val="24"/>
          </w:rPr>
          <w:delText xml:space="preserve">these </w:delText>
        </w:r>
      </w:del>
      <w:del w:id="110" w:author="Harel Weinstein" w:date="2014-05-21T20:05:00Z">
        <w:r w:rsidR="00002D8A" w:rsidRPr="00C90A4E" w:rsidDel="00AE32FB">
          <w:rPr>
            <w:rFonts w:ascii="Times New Roman" w:eastAsia="Times New Roman" w:hAnsi="Times New Roman" w:cs="Times New Roman"/>
            <w:sz w:val="24"/>
            <w:szCs w:val="24"/>
          </w:rPr>
          <w:delText xml:space="preserve">simulations with PathRover found structures simulations. </w:delText>
        </w:r>
      </w:del>
      <w:proofErr w:type="spellStart"/>
      <w:r w:rsidR="00C90A4E" w:rsidRPr="00C90A4E">
        <w:rPr>
          <w:rFonts w:ascii="Times New Roman" w:eastAsia="Times New Roman" w:hAnsi="Times New Roman" w:cs="Times New Roman"/>
          <w:sz w:val="24"/>
          <w:szCs w:val="24"/>
        </w:rPr>
        <w:t>PathRover</w:t>
      </w:r>
      <w:proofErr w:type="spellEnd"/>
      <w:r w:rsidR="00C90A4E" w:rsidRPr="00C90A4E">
        <w:rPr>
          <w:rFonts w:ascii="Times New Roman" w:eastAsia="Times New Roman" w:hAnsi="Times New Roman" w:cs="Times New Roman"/>
          <w:sz w:val="24"/>
          <w:szCs w:val="24"/>
        </w:rPr>
        <w:t xml:space="preserve"> is a framework for the generation of pathways between two known protein conformations that uses probabilistic motion-planning techniques, allows the efficient generation of collision-free motion pathways, while considering a wide range of degrees of freedom involved in the motion</w:t>
      </w:r>
      <w:r w:rsidR="003A3F6C">
        <w:rPr>
          <w:rFonts w:ascii="Times New Roman" w:eastAsia="Times New Roman" w:hAnsi="Times New Roman" w:cs="Times New Roman"/>
          <w:sz w:val="24"/>
          <w:szCs w:val="24"/>
        </w:rPr>
        <w:t xml:space="preserve"> [5]</w:t>
      </w:r>
      <w:r w:rsidR="00C90A4E" w:rsidRPr="00C90A4E">
        <w:rPr>
          <w:rFonts w:ascii="Times New Roman" w:eastAsia="Times New Roman" w:hAnsi="Times New Roman" w:cs="Times New Roman"/>
          <w:sz w:val="24"/>
          <w:szCs w:val="24"/>
        </w:rPr>
        <w:t xml:space="preserve">. </w:t>
      </w:r>
      <w:ins w:id="111" w:author="Harel Weinstein" w:date="2014-05-21T20:05:00Z">
        <w:r>
          <w:rPr>
            <w:rFonts w:ascii="Times New Roman" w:eastAsia="Times New Roman" w:hAnsi="Times New Roman" w:cs="Times New Roman"/>
            <w:sz w:val="24"/>
            <w:szCs w:val="24"/>
          </w:rPr>
          <w:t xml:space="preserve">In </w:t>
        </w:r>
      </w:ins>
      <w:r w:rsidR="00DD7FBE">
        <w:rPr>
          <w:rFonts w:ascii="Times New Roman" w:eastAsia="Times New Roman" w:hAnsi="Times New Roman" w:cs="Times New Roman"/>
          <w:sz w:val="24"/>
          <w:szCs w:val="24"/>
        </w:rPr>
        <w:t>this</w:t>
      </w:r>
      <w:ins w:id="112" w:author="Harel Weinstein" w:date="2014-05-21T20:05:00Z">
        <w:r>
          <w:rPr>
            <w:rFonts w:ascii="Times New Roman" w:eastAsia="Times New Roman" w:hAnsi="Times New Roman" w:cs="Times New Roman"/>
            <w:sz w:val="24"/>
            <w:szCs w:val="24"/>
          </w:rPr>
          <w:t xml:space="preserve"> work </w:t>
        </w:r>
      </w:ins>
      <w:r w:rsidR="00DD7FBE">
        <w:rPr>
          <w:rFonts w:ascii="Times New Roman" w:eastAsia="Times New Roman" w:hAnsi="Times New Roman" w:cs="Times New Roman"/>
          <w:sz w:val="24"/>
          <w:szCs w:val="24"/>
        </w:rPr>
        <w:t>we</w:t>
      </w:r>
      <w:ins w:id="113" w:author="Harel Weinstein" w:date="2014-05-21T20:05:00Z">
        <w:r w:rsidRPr="00C90A4E">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 xml:space="preserve">use this preliminary result to </w:t>
        </w:r>
      </w:ins>
      <w:ins w:id="114" w:author="Harel Weinstein" w:date="2014-05-21T20:06:00Z">
        <w:r>
          <w:rPr>
            <w:rFonts w:ascii="Times New Roman" w:eastAsia="Times New Roman" w:hAnsi="Times New Roman" w:cs="Times New Roman"/>
            <w:sz w:val="24"/>
            <w:szCs w:val="24"/>
          </w:rPr>
          <w:t>obtain</w:t>
        </w:r>
      </w:ins>
      <w:ins w:id="115" w:author="Harel Weinstein" w:date="2014-05-21T20:05:00Z">
        <w:r w:rsidRPr="00C90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MD</w:t>
        </w:r>
        <w:r w:rsidRPr="00C90A4E">
          <w:rPr>
            <w:rFonts w:ascii="Times New Roman" w:eastAsia="Times New Roman" w:hAnsi="Times New Roman" w:cs="Times New Roman"/>
            <w:sz w:val="24"/>
            <w:szCs w:val="24"/>
          </w:rPr>
          <w:t xml:space="preserve"> simulation</w:t>
        </w:r>
        <w:r>
          <w:rPr>
            <w:rFonts w:ascii="Times New Roman" w:eastAsia="Times New Roman" w:hAnsi="Times New Roman" w:cs="Times New Roman"/>
            <w:sz w:val="24"/>
            <w:szCs w:val="24"/>
          </w:rPr>
          <w:t xml:space="preserve"> result</w:t>
        </w:r>
        <w:r w:rsidRPr="00C90A4E">
          <w:rPr>
            <w:rFonts w:ascii="Times New Roman" w:eastAsia="Times New Roman" w:hAnsi="Times New Roman" w:cs="Times New Roman"/>
            <w:sz w:val="24"/>
            <w:szCs w:val="24"/>
          </w:rPr>
          <w:t xml:space="preserve">s </w:t>
        </w:r>
      </w:ins>
      <w:ins w:id="116" w:author="Harel Weinstein" w:date="2014-05-21T20:06:00Z">
        <w:r>
          <w:rPr>
            <w:rFonts w:ascii="Times New Roman" w:eastAsia="Times New Roman" w:hAnsi="Times New Roman" w:cs="Times New Roman"/>
            <w:sz w:val="24"/>
            <w:szCs w:val="24"/>
          </w:rPr>
          <w:t xml:space="preserve">for structures along the </w:t>
        </w:r>
      </w:ins>
      <w:proofErr w:type="spellStart"/>
      <w:ins w:id="117" w:author="Harel Weinstein" w:date="2014-05-21T20:05:00Z">
        <w:r w:rsidRPr="00C90A4E">
          <w:rPr>
            <w:rFonts w:ascii="Times New Roman" w:eastAsia="Times New Roman" w:hAnsi="Times New Roman" w:cs="Times New Roman"/>
            <w:sz w:val="24"/>
            <w:szCs w:val="24"/>
          </w:rPr>
          <w:t>PathRover</w:t>
        </w:r>
      </w:ins>
      <w:proofErr w:type="spellEnd"/>
      <w:ins w:id="118" w:author="Harel Weinstein" w:date="2014-05-21T20:06:00Z">
        <w:r>
          <w:rPr>
            <w:rFonts w:ascii="Times New Roman" w:eastAsia="Times New Roman" w:hAnsi="Times New Roman" w:cs="Times New Roman"/>
            <w:sz w:val="24"/>
            <w:szCs w:val="24"/>
          </w:rPr>
          <w:t>-determined path, and evaluating the feasibility of the transitions when the structure is allowed to evolve dynamically</w:t>
        </w:r>
      </w:ins>
      <w:ins w:id="119" w:author="Harel Weinstein" w:date="2014-05-21T20:05:00Z">
        <w:r w:rsidRPr="00C90A4E">
          <w:rPr>
            <w:rFonts w:ascii="Times New Roman" w:eastAsia="Times New Roman" w:hAnsi="Times New Roman" w:cs="Times New Roman"/>
            <w:sz w:val="24"/>
            <w:szCs w:val="24"/>
          </w:rPr>
          <w:t xml:space="preserve">. </w:t>
        </w:r>
      </w:ins>
      <w:del w:id="120" w:author="Harel Weinstein" w:date="2014-05-21T20:05:00Z">
        <w:r w:rsidR="00C20434" w:rsidRPr="00C90A4E" w:rsidDel="00AE32FB">
          <w:rPr>
            <w:rFonts w:ascii="Times New Roman" w:eastAsia="Times New Roman" w:hAnsi="Times New Roman" w:cs="Times New Roman"/>
            <w:sz w:val="24"/>
            <w:szCs w:val="24"/>
          </w:rPr>
          <w:delText xml:space="preserve">With this information we will be able to define a pathway of conformational changes between the structures in both extremes of the transport process. </w:delText>
        </w:r>
      </w:del>
      <w:r w:rsidR="00C90A4E">
        <w:rPr>
          <w:rFonts w:ascii="Times New Roman" w:eastAsia="Times New Roman" w:hAnsi="Times New Roman" w:cs="Times New Roman"/>
          <w:sz w:val="24"/>
          <w:szCs w:val="24"/>
        </w:rPr>
        <w:t xml:space="preserve">This </w:t>
      </w:r>
      <w:del w:id="121" w:author="Harel Weinstein" w:date="2014-05-21T20:07:00Z">
        <w:r w:rsidR="00C90A4E" w:rsidDel="00AE32FB">
          <w:rPr>
            <w:rFonts w:ascii="Times New Roman" w:eastAsia="Times New Roman" w:hAnsi="Times New Roman" w:cs="Times New Roman"/>
            <w:sz w:val="24"/>
            <w:szCs w:val="24"/>
          </w:rPr>
          <w:delText xml:space="preserve">aspect </w:delText>
        </w:r>
      </w:del>
      <w:r w:rsidR="00C90A4E">
        <w:rPr>
          <w:rFonts w:ascii="Times New Roman" w:eastAsia="Times New Roman" w:hAnsi="Times New Roman" w:cs="Times New Roman"/>
          <w:sz w:val="24"/>
          <w:szCs w:val="24"/>
        </w:rPr>
        <w:t xml:space="preserve">is a very </w:t>
      </w:r>
      <w:r w:rsidR="00021290">
        <w:rPr>
          <w:rFonts w:ascii="Times New Roman" w:eastAsia="Times New Roman" w:hAnsi="Times New Roman" w:cs="Times New Roman"/>
          <w:sz w:val="24"/>
          <w:szCs w:val="24"/>
        </w:rPr>
        <w:t xml:space="preserve">important </w:t>
      </w:r>
      <w:r w:rsidR="00C90A4E">
        <w:rPr>
          <w:rFonts w:ascii="Times New Roman" w:eastAsia="Times New Roman" w:hAnsi="Times New Roman" w:cs="Times New Roman"/>
          <w:sz w:val="24"/>
          <w:szCs w:val="24"/>
        </w:rPr>
        <w:t>factor</w:t>
      </w:r>
      <w:r w:rsidR="00C90A4E" w:rsidRPr="00C90A4E">
        <w:rPr>
          <w:rFonts w:ascii="Times New Roman" w:eastAsia="Times New Roman" w:hAnsi="Times New Roman" w:cs="Times New Roman"/>
          <w:sz w:val="24"/>
          <w:szCs w:val="24"/>
        </w:rPr>
        <w:t xml:space="preserve"> towards </w:t>
      </w:r>
      <w:del w:id="122" w:author="Harel Weinstein" w:date="2014-05-21T20:07:00Z">
        <w:r w:rsidR="00021290" w:rsidDel="00AE32FB">
          <w:rPr>
            <w:rFonts w:ascii="Times New Roman" w:eastAsia="Times New Roman" w:hAnsi="Times New Roman" w:cs="Times New Roman"/>
            <w:sz w:val="24"/>
            <w:szCs w:val="24"/>
          </w:rPr>
          <w:delText xml:space="preserve">the </w:delText>
        </w:r>
      </w:del>
      <w:r w:rsidR="00C90A4E" w:rsidRPr="00C90A4E">
        <w:rPr>
          <w:rFonts w:ascii="Times New Roman" w:eastAsia="Times New Roman" w:hAnsi="Times New Roman" w:cs="Times New Roman"/>
          <w:sz w:val="24"/>
          <w:szCs w:val="24"/>
        </w:rPr>
        <w:t>understanding of the overall neurotransmitter transport mechanism in both LeuT and Mhp1.</w:t>
      </w:r>
      <w:r w:rsidR="003A3F6C">
        <w:rPr>
          <w:rFonts w:ascii="Times New Roman" w:eastAsia="Times New Roman" w:hAnsi="Times New Roman" w:cs="Times New Roman"/>
          <w:sz w:val="24"/>
          <w:szCs w:val="24"/>
        </w:rPr>
        <w:t xml:space="preserve"> </w:t>
      </w:r>
    </w:p>
    <w:p w:rsidR="00895765" w:rsidRPr="00D23CD1" w:rsidRDefault="00D23CD1">
      <w:pPr>
        <w:spacing w:after="0" w:line="240" w:lineRule="auto"/>
        <w:ind w:firstLine="720"/>
        <w:rPr>
          <w:rFonts w:ascii="Times New Roman" w:eastAsia="Times New Roman" w:hAnsi="Times New Roman" w:cs="Times New Roman"/>
          <w:sz w:val="24"/>
          <w:szCs w:val="24"/>
        </w:rPr>
        <w:pPrChange w:id="123" w:author="Harel Weinstein" w:date="2014-05-21T20:03:00Z">
          <w:pPr>
            <w:spacing w:after="0" w:line="240" w:lineRule="auto"/>
          </w:pPr>
        </w:pPrChange>
      </w:pPr>
      <w:r w:rsidRPr="00D23CD1">
        <w:rPr>
          <w:rFonts w:ascii="Times New Roman" w:eastAsia="Times New Roman" w:hAnsi="Times New Roman" w:cs="Times New Roman"/>
          <w:sz w:val="24"/>
          <w:szCs w:val="24"/>
        </w:rPr>
        <w:t>T</w:t>
      </w:r>
      <w:r w:rsidR="00895765" w:rsidRPr="00D23CD1">
        <w:rPr>
          <w:rFonts w:ascii="Times New Roman" w:eastAsia="Times New Roman" w:hAnsi="Times New Roman" w:cs="Times New Roman"/>
          <w:sz w:val="24"/>
          <w:szCs w:val="24"/>
        </w:rPr>
        <w:t xml:space="preserve">he proposed project will </w:t>
      </w:r>
      <w:r>
        <w:rPr>
          <w:rFonts w:ascii="Times New Roman" w:eastAsia="Times New Roman" w:hAnsi="Times New Roman" w:cs="Times New Roman"/>
          <w:sz w:val="24"/>
          <w:szCs w:val="24"/>
        </w:rPr>
        <w:t>require</w:t>
      </w:r>
      <w:r w:rsidR="00895765" w:rsidRPr="00D23C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MD</w:t>
      </w:r>
      <w:r w:rsidR="00895765" w:rsidRPr="00D23CD1">
        <w:rPr>
          <w:rFonts w:ascii="Times New Roman" w:eastAsia="Times New Roman" w:hAnsi="Times New Roman" w:cs="Times New Roman"/>
          <w:sz w:val="24"/>
          <w:szCs w:val="24"/>
        </w:rPr>
        <w:t xml:space="preserve"> simulations </w:t>
      </w:r>
      <w:r>
        <w:rPr>
          <w:rFonts w:ascii="Times New Roman" w:eastAsia="Times New Roman" w:hAnsi="Times New Roman" w:cs="Times New Roman"/>
          <w:sz w:val="24"/>
          <w:szCs w:val="24"/>
        </w:rPr>
        <w:t>at the atomistic level of</w:t>
      </w:r>
      <w:r w:rsidR="00895765" w:rsidRPr="00D23CD1">
        <w:rPr>
          <w:rFonts w:ascii="Times New Roman" w:eastAsia="Times New Roman" w:hAnsi="Times New Roman" w:cs="Times New Roman"/>
          <w:sz w:val="24"/>
          <w:szCs w:val="24"/>
        </w:rPr>
        <w:t xml:space="preserve"> the protein</w:t>
      </w:r>
      <w:r>
        <w:rPr>
          <w:rFonts w:ascii="Times New Roman" w:eastAsia="Times New Roman" w:hAnsi="Times New Roman" w:cs="Times New Roman"/>
          <w:sz w:val="24"/>
          <w:szCs w:val="24"/>
        </w:rPr>
        <w:t>s</w:t>
      </w:r>
      <w:r w:rsidR="00895765" w:rsidRPr="00D23CD1">
        <w:rPr>
          <w:rFonts w:ascii="Times New Roman" w:eastAsia="Times New Roman" w:hAnsi="Times New Roman" w:cs="Times New Roman"/>
          <w:sz w:val="24"/>
          <w:szCs w:val="24"/>
        </w:rPr>
        <w:t xml:space="preserve"> (</w:t>
      </w:r>
      <w:r w:rsidR="00C90AE5" w:rsidRPr="00D23CD1">
        <w:rPr>
          <w:rFonts w:ascii="Times New Roman" w:eastAsia="Times New Roman" w:hAnsi="Times New Roman" w:cs="Times New Roman"/>
          <w:sz w:val="24"/>
          <w:szCs w:val="24"/>
        </w:rPr>
        <w:t>451</w:t>
      </w:r>
      <w:r w:rsidR="006D12D2" w:rsidRPr="00D23CD1">
        <w:rPr>
          <w:rFonts w:ascii="Times New Roman" w:eastAsia="Times New Roman" w:hAnsi="Times New Roman" w:cs="Times New Roman"/>
          <w:sz w:val="24"/>
          <w:szCs w:val="24"/>
        </w:rPr>
        <w:t xml:space="preserve"> and</w:t>
      </w:r>
      <w:r w:rsidR="00C90AE5" w:rsidRPr="00D23CD1">
        <w:rPr>
          <w:rFonts w:ascii="Times New Roman" w:eastAsia="Times New Roman" w:hAnsi="Times New Roman" w:cs="Times New Roman"/>
          <w:sz w:val="24"/>
          <w:szCs w:val="24"/>
        </w:rPr>
        <w:t xml:space="preserve"> 515</w:t>
      </w:r>
      <w:r w:rsidR="00895765" w:rsidRPr="00D23CD1">
        <w:rPr>
          <w:rFonts w:ascii="Times New Roman" w:eastAsia="Times New Roman" w:hAnsi="Times New Roman" w:cs="Times New Roman"/>
          <w:sz w:val="24"/>
          <w:szCs w:val="24"/>
        </w:rPr>
        <w:t xml:space="preserve"> amino acids</w:t>
      </w:r>
      <w:r>
        <w:rPr>
          <w:rFonts w:ascii="Times New Roman" w:eastAsia="Times New Roman" w:hAnsi="Times New Roman" w:cs="Times New Roman"/>
          <w:sz w:val="24"/>
          <w:szCs w:val="24"/>
        </w:rPr>
        <w:t xml:space="preserve"> respectively</w:t>
      </w:r>
      <w:r w:rsidR="00895765" w:rsidRPr="00D23CD1">
        <w:rPr>
          <w:rFonts w:ascii="Times New Roman" w:eastAsia="Times New Roman" w:hAnsi="Times New Roman" w:cs="Times New Roman"/>
          <w:sz w:val="24"/>
          <w:szCs w:val="24"/>
        </w:rPr>
        <w:t>)</w:t>
      </w:r>
      <w:r>
        <w:rPr>
          <w:rFonts w:ascii="Times New Roman" w:eastAsia="Times New Roman" w:hAnsi="Times New Roman" w:cs="Times New Roman"/>
          <w:sz w:val="24"/>
          <w:szCs w:val="24"/>
        </w:rPr>
        <w:t>. The proteins in each simulation would be immersed in</w:t>
      </w:r>
      <w:r w:rsidR="00895765" w:rsidRPr="00D23CD1">
        <w:rPr>
          <w:rFonts w:ascii="Times New Roman" w:eastAsia="Times New Roman" w:hAnsi="Times New Roman" w:cs="Times New Roman"/>
          <w:sz w:val="24"/>
          <w:szCs w:val="24"/>
        </w:rPr>
        <w:t xml:space="preserve"> a lipid bilayer patch and water, for a total of approximately 2</w:t>
      </w:r>
      <w:r w:rsidR="00021290">
        <w:rPr>
          <w:rFonts w:ascii="Times New Roman" w:eastAsia="Times New Roman" w:hAnsi="Times New Roman" w:cs="Times New Roman"/>
          <w:sz w:val="24"/>
          <w:szCs w:val="24"/>
        </w:rPr>
        <w:t>2</w:t>
      </w:r>
      <w:r w:rsidR="00895765" w:rsidRPr="00D23CD1">
        <w:rPr>
          <w:rFonts w:ascii="Times New Roman" w:eastAsia="Times New Roman" w:hAnsi="Times New Roman" w:cs="Times New Roman"/>
          <w:sz w:val="24"/>
          <w:szCs w:val="24"/>
        </w:rPr>
        <w:t xml:space="preserve">0,000 atoms. </w:t>
      </w:r>
      <w:r>
        <w:rPr>
          <w:rFonts w:ascii="Times New Roman" w:eastAsia="Times New Roman" w:hAnsi="Times New Roman" w:cs="Times New Roman"/>
          <w:sz w:val="24"/>
          <w:szCs w:val="24"/>
        </w:rPr>
        <w:t xml:space="preserve">Previous experience in </w:t>
      </w:r>
      <w:r>
        <w:rPr>
          <w:rFonts w:ascii="Times New Roman" w:eastAsia="Times New Roman" w:hAnsi="Times New Roman" w:cs="Times New Roman"/>
          <w:sz w:val="24"/>
          <w:szCs w:val="24"/>
        </w:rPr>
        <w:lastRenderedPageBreak/>
        <w:t xml:space="preserve">the lab suggests that they should be </w:t>
      </w:r>
      <w:proofErr w:type="gramStart"/>
      <w:r>
        <w:rPr>
          <w:rFonts w:ascii="Times New Roman" w:eastAsia="Times New Roman" w:hAnsi="Times New Roman" w:cs="Times New Roman"/>
          <w:sz w:val="24"/>
          <w:szCs w:val="24"/>
        </w:rPr>
        <w:t>r</w:t>
      </w:r>
      <w:ins w:id="124" w:author="Harel Weinstein" w:date="2014-05-21T20:08:00Z">
        <w:r w:rsidR="008811D6">
          <w:rPr>
            <w:rFonts w:ascii="Times New Roman" w:eastAsia="Times New Roman" w:hAnsi="Times New Roman" w:cs="Times New Roman"/>
            <w:sz w:val="24"/>
            <w:szCs w:val="24"/>
          </w:rPr>
          <w:t>u</w:t>
        </w:r>
      </w:ins>
      <w:proofErr w:type="gramEnd"/>
      <w:del w:id="125" w:author="Harel Weinstein" w:date="2014-05-21T20:08:00Z">
        <w:r w:rsidDel="008811D6">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n i</w:t>
      </w:r>
      <w:r w:rsidR="00895765" w:rsidRPr="00D23CD1">
        <w:rPr>
          <w:rFonts w:ascii="Times New Roman" w:eastAsia="Times New Roman" w:hAnsi="Times New Roman" w:cs="Times New Roman"/>
          <w:sz w:val="24"/>
          <w:szCs w:val="24"/>
        </w:rPr>
        <w:t>n parallel on a large number of CPU cores (typically 256 or 512) with op</w:t>
      </w:r>
      <w:r>
        <w:rPr>
          <w:rFonts w:ascii="Times New Roman" w:eastAsia="Times New Roman" w:hAnsi="Times New Roman" w:cs="Times New Roman"/>
          <w:sz w:val="24"/>
          <w:szCs w:val="24"/>
        </w:rPr>
        <w:t>timized software such as NAMD</w:t>
      </w:r>
      <w:r w:rsidR="00895765" w:rsidRPr="00D23CD1">
        <w:rPr>
          <w:rFonts w:ascii="Times New Roman" w:eastAsia="Times New Roman" w:hAnsi="Times New Roman" w:cs="Times New Roman"/>
          <w:sz w:val="24"/>
          <w:szCs w:val="24"/>
        </w:rPr>
        <w:t xml:space="preserve">. </w:t>
      </w:r>
      <w:del w:id="126" w:author="Harel Weinstein" w:date="2014-05-21T20:08:00Z">
        <w:r w:rsidR="00021290" w:rsidDel="008811D6">
          <w:rPr>
            <w:rFonts w:ascii="Times New Roman" w:eastAsia="Times New Roman" w:hAnsi="Times New Roman" w:cs="Times New Roman"/>
            <w:sz w:val="24"/>
            <w:szCs w:val="24"/>
          </w:rPr>
          <w:delText>W</w:delText>
        </w:r>
        <w:r w:rsidR="00895765" w:rsidRPr="00D23CD1" w:rsidDel="008811D6">
          <w:rPr>
            <w:rFonts w:ascii="Times New Roman" w:eastAsia="Times New Roman" w:hAnsi="Times New Roman" w:cs="Times New Roman"/>
            <w:sz w:val="24"/>
            <w:szCs w:val="24"/>
          </w:rPr>
          <w:delText xml:space="preserve">e </w:delText>
        </w:r>
      </w:del>
      <w:r w:rsidR="00DD7FBE">
        <w:rPr>
          <w:rFonts w:ascii="Times New Roman" w:eastAsia="Times New Roman" w:hAnsi="Times New Roman" w:cs="Times New Roman"/>
          <w:sz w:val="24"/>
          <w:szCs w:val="24"/>
        </w:rPr>
        <w:t>We</w:t>
      </w:r>
      <w:ins w:id="127" w:author="Harel Weinstein" w:date="2014-05-21T20:08:00Z">
        <w:r w:rsidR="008811D6">
          <w:rPr>
            <w:rFonts w:ascii="Times New Roman" w:eastAsia="Times New Roman" w:hAnsi="Times New Roman" w:cs="Times New Roman"/>
            <w:sz w:val="24"/>
            <w:szCs w:val="24"/>
          </w:rPr>
          <w:t xml:space="preserve"> will begin by</w:t>
        </w:r>
        <w:r w:rsidR="008811D6" w:rsidRPr="00D23CD1">
          <w:rPr>
            <w:rFonts w:ascii="Times New Roman" w:eastAsia="Times New Roman" w:hAnsi="Times New Roman" w:cs="Times New Roman"/>
            <w:sz w:val="24"/>
            <w:szCs w:val="24"/>
          </w:rPr>
          <w:t xml:space="preserve"> </w:t>
        </w:r>
      </w:ins>
      <w:del w:id="128" w:author="Harel Weinstein" w:date="2014-05-21T20:08:00Z">
        <w:r w:rsidR="00895765" w:rsidRPr="00D23CD1" w:rsidDel="008811D6">
          <w:rPr>
            <w:rFonts w:ascii="Times New Roman" w:eastAsia="Times New Roman" w:hAnsi="Times New Roman" w:cs="Times New Roman"/>
            <w:sz w:val="24"/>
            <w:szCs w:val="24"/>
          </w:rPr>
          <w:delText>will run</w:delText>
        </w:r>
      </w:del>
      <w:ins w:id="129" w:author="Harel Weinstein" w:date="2014-05-21T20:08:00Z">
        <w:r w:rsidR="008811D6">
          <w:rPr>
            <w:rFonts w:ascii="Times New Roman" w:eastAsia="Times New Roman" w:hAnsi="Times New Roman" w:cs="Times New Roman"/>
            <w:sz w:val="24"/>
            <w:szCs w:val="24"/>
          </w:rPr>
          <w:t>performing</w:t>
        </w:r>
      </w:ins>
      <w:r w:rsidR="00895765" w:rsidRPr="00D23CD1">
        <w:rPr>
          <w:rFonts w:ascii="Times New Roman" w:eastAsia="Times New Roman" w:hAnsi="Times New Roman" w:cs="Times New Roman"/>
          <w:sz w:val="24"/>
          <w:szCs w:val="24"/>
        </w:rPr>
        <w:t xml:space="preserve"> preliminary calculations and benchmark efficiency</w:t>
      </w:r>
      <w:del w:id="130" w:author="Harel Weinstein" w:date="2014-05-21T20:09:00Z">
        <w:r w:rsidR="00895765" w:rsidRPr="00D23CD1" w:rsidDel="008811D6">
          <w:rPr>
            <w:rFonts w:ascii="Times New Roman" w:eastAsia="Times New Roman" w:hAnsi="Times New Roman" w:cs="Times New Roman"/>
            <w:sz w:val="24"/>
            <w:szCs w:val="24"/>
          </w:rPr>
          <w:delText>, including</w:delText>
        </w:r>
      </w:del>
      <w:ins w:id="131" w:author="Harel Weinstein" w:date="2014-05-21T20:09:00Z">
        <w:r w:rsidR="008811D6">
          <w:rPr>
            <w:rFonts w:ascii="Times New Roman" w:eastAsia="Times New Roman" w:hAnsi="Times New Roman" w:cs="Times New Roman"/>
            <w:sz w:val="24"/>
            <w:szCs w:val="24"/>
          </w:rPr>
          <w:t xml:space="preserve"> for my studies using</w:t>
        </w:r>
      </w:ins>
      <w:r w:rsidR="00895765" w:rsidRPr="00D23CD1">
        <w:rPr>
          <w:rFonts w:ascii="Times New Roman" w:eastAsia="Times New Roman" w:hAnsi="Times New Roman" w:cs="Times New Roman"/>
          <w:sz w:val="24"/>
          <w:szCs w:val="24"/>
        </w:rPr>
        <w:t xml:space="preserve"> the NAMD version that takes advantage of the Intel Phi coprocessor </w:t>
      </w:r>
      <w:r w:rsidR="00021290">
        <w:rPr>
          <w:rFonts w:ascii="Times New Roman" w:eastAsia="Times New Roman" w:hAnsi="Times New Roman" w:cs="Times New Roman"/>
          <w:sz w:val="24"/>
          <w:szCs w:val="24"/>
        </w:rPr>
        <w:t>of</w:t>
      </w:r>
      <w:r w:rsidR="00895765" w:rsidRPr="00D23CD1">
        <w:rPr>
          <w:rFonts w:ascii="Times New Roman" w:eastAsia="Times New Roman" w:hAnsi="Times New Roman" w:cs="Times New Roman"/>
          <w:sz w:val="24"/>
          <w:szCs w:val="24"/>
        </w:rPr>
        <w:t xml:space="preserve"> the Stampede nodes. </w:t>
      </w:r>
      <w:ins w:id="132" w:author="Harel Weinstein" w:date="2014-05-21T20:09:00Z">
        <w:r w:rsidR="008811D6">
          <w:rPr>
            <w:rFonts w:ascii="Times New Roman" w:eastAsia="Times New Roman" w:hAnsi="Times New Roman" w:cs="Times New Roman"/>
            <w:sz w:val="24"/>
            <w:szCs w:val="24"/>
          </w:rPr>
          <w:t xml:space="preserve">This will be essential to evaluate and establish the feasibility and direction of the long range components of </w:t>
        </w:r>
      </w:ins>
      <w:r w:rsidR="00DD7FBE">
        <w:rPr>
          <w:rFonts w:ascii="Times New Roman" w:eastAsia="Times New Roman" w:hAnsi="Times New Roman" w:cs="Times New Roman"/>
          <w:sz w:val="24"/>
          <w:szCs w:val="24"/>
        </w:rPr>
        <w:t>his</w:t>
      </w:r>
      <w:ins w:id="133" w:author="Harel Weinstein" w:date="2014-05-21T20:09:00Z">
        <w:r w:rsidR="008811D6">
          <w:rPr>
            <w:rFonts w:ascii="Times New Roman" w:eastAsia="Times New Roman" w:hAnsi="Times New Roman" w:cs="Times New Roman"/>
            <w:sz w:val="24"/>
            <w:szCs w:val="24"/>
          </w:rPr>
          <w:t xml:space="preserve"> thesis research project, for which </w:t>
        </w:r>
      </w:ins>
      <w:r w:rsidR="00DD7FBE">
        <w:rPr>
          <w:rFonts w:ascii="Times New Roman" w:eastAsia="Times New Roman" w:hAnsi="Times New Roman" w:cs="Times New Roman"/>
          <w:sz w:val="24"/>
          <w:szCs w:val="24"/>
        </w:rPr>
        <w:t>he</w:t>
      </w:r>
      <w:ins w:id="134" w:author="Harel Weinstein" w:date="2014-05-21T20:09:00Z">
        <w:r w:rsidR="008811D6">
          <w:rPr>
            <w:rFonts w:ascii="Times New Roman" w:eastAsia="Times New Roman" w:hAnsi="Times New Roman" w:cs="Times New Roman"/>
            <w:sz w:val="24"/>
            <w:szCs w:val="24"/>
          </w:rPr>
          <w:t xml:space="preserve"> must utilize the type of computational </w:t>
        </w:r>
      </w:ins>
      <w:ins w:id="135" w:author="Harel Weinstein" w:date="2014-05-21T20:10:00Z">
        <w:r w:rsidR="008811D6">
          <w:rPr>
            <w:rFonts w:ascii="Times New Roman" w:eastAsia="Times New Roman" w:hAnsi="Times New Roman" w:cs="Times New Roman"/>
            <w:sz w:val="24"/>
            <w:szCs w:val="24"/>
          </w:rPr>
          <w:t>performance</w:t>
        </w:r>
      </w:ins>
      <w:ins w:id="136" w:author="Harel Weinstein" w:date="2014-05-21T20:09:00Z">
        <w:r w:rsidR="008811D6">
          <w:rPr>
            <w:rFonts w:ascii="Times New Roman" w:eastAsia="Times New Roman" w:hAnsi="Times New Roman" w:cs="Times New Roman"/>
            <w:sz w:val="24"/>
            <w:szCs w:val="24"/>
          </w:rPr>
          <w:t xml:space="preserve"> offered by access</w:t>
        </w:r>
      </w:ins>
      <w:ins w:id="137" w:author="Harel Weinstein" w:date="2014-05-21T20:10:00Z">
        <w:r w:rsidR="008811D6">
          <w:rPr>
            <w:rFonts w:ascii="Times New Roman" w:eastAsia="Times New Roman" w:hAnsi="Times New Roman" w:cs="Times New Roman"/>
            <w:sz w:val="24"/>
            <w:szCs w:val="24"/>
          </w:rPr>
          <w:t xml:space="preserve"> to the Stampede resource</w:t>
        </w:r>
      </w:ins>
      <w:r w:rsidR="00DD7FBE">
        <w:rPr>
          <w:rFonts w:ascii="Times New Roman" w:eastAsia="Times New Roman" w:hAnsi="Times New Roman" w:cs="Times New Roman"/>
          <w:sz w:val="24"/>
          <w:szCs w:val="24"/>
        </w:rPr>
        <w:t>s</w:t>
      </w:r>
      <w:ins w:id="138" w:author="Harel Weinstein" w:date="2014-05-21T20:10:00Z">
        <w:r w:rsidR="008811D6">
          <w:rPr>
            <w:rFonts w:ascii="Times New Roman" w:eastAsia="Times New Roman" w:hAnsi="Times New Roman" w:cs="Times New Roman"/>
            <w:sz w:val="24"/>
            <w:szCs w:val="24"/>
          </w:rPr>
          <w:t>.</w:t>
        </w:r>
      </w:ins>
    </w:p>
    <w:p w:rsidR="003A3F6C" w:rsidRDefault="003A3F6C" w:rsidP="006F238B">
      <w:pPr>
        <w:spacing w:after="0" w:line="240" w:lineRule="auto"/>
        <w:rPr>
          <w:rFonts w:ascii="Times New Roman" w:eastAsia="Times New Roman" w:hAnsi="Times New Roman" w:cs="Times New Roman"/>
          <w:sz w:val="24"/>
          <w:szCs w:val="24"/>
        </w:rPr>
      </w:pPr>
    </w:p>
    <w:p w:rsidR="00021290" w:rsidRDefault="00021290" w:rsidP="006F238B">
      <w:pPr>
        <w:spacing w:after="0" w:line="240" w:lineRule="auto"/>
        <w:rPr>
          <w:rFonts w:ascii="Times New Roman" w:eastAsia="Times New Roman" w:hAnsi="Times New Roman" w:cs="Times New Roman"/>
          <w:sz w:val="24"/>
          <w:szCs w:val="24"/>
        </w:rPr>
      </w:pPr>
    </w:p>
    <w:p w:rsidR="00021290" w:rsidRDefault="00021290" w:rsidP="006F238B">
      <w:pPr>
        <w:spacing w:after="0" w:line="240" w:lineRule="auto"/>
        <w:rPr>
          <w:rFonts w:ascii="Times New Roman" w:eastAsia="Times New Roman" w:hAnsi="Times New Roman" w:cs="Times New Roman"/>
          <w:sz w:val="24"/>
          <w:szCs w:val="24"/>
        </w:rPr>
      </w:pPr>
    </w:p>
    <w:p w:rsidR="006F238B" w:rsidRPr="00895765" w:rsidRDefault="006F238B" w:rsidP="006F238B">
      <w:pPr>
        <w:spacing w:after="0" w:line="240" w:lineRule="auto"/>
        <w:rPr>
          <w:rFonts w:ascii="Times New Roman" w:eastAsia="Times New Roman" w:hAnsi="Times New Roman" w:cs="Times New Roman"/>
          <w:sz w:val="24"/>
          <w:szCs w:val="24"/>
        </w:rPr>
      </w:pPr>
      <w:r w:rsidRPr="00895765">
        <w:rPr>
          <w:rFonts w:ascii="Times New Roman" w:eastAsia="Times New Roman" w:hAnsi="Times New Roman" w:cs="Times New Roman"/>
          <w:sz w:val="24"/>
          <w:szCs w:val="24"/>
        </w:rPr>
        <w:t xml:space="preserve">[1] </w:t>
      </w:r>
      <w:r w:rsidRPr="006F238B">
        <w:rPr>
          <w:rFonts w:ascii="Times New Roman" w:eastAsia="Times New Roman" w:hAnsi="Times New Roman" w:cs="Times New Roman"/>
          <w:sz w:val="24"/>
          <w:szCs w:val="24"/>
        </w:rPr>
        <w:t xml:space="preserve">U. </w:t>
      </w:r>
      <w:proofErr w:type="spellStart"/>
      <w:r w:rsidRPr="006F238B">
        <w:rPr>
          <w:rFonts w:ascii="Times New Roman" w:eastAsia="Times New Roman" w:hAnsi="Times New Roman" w:cs="Times New Roman"/>
          <w:sz w:val="24"/>
          <w:szCs w:val="24"/>
        </w:rPr>
        <w:t>G</w:t>
      </w:r>
      <w:r>
        <w:rPr>
          <w:rFonts w:ascii="Times New Roman" w:eastAsia="Times New Roman" w:hAnsi="Times New Roman" w:cs="Times New Roman"/>
          <w:sz w:val="24"/>
          <w:szCs w:val="24"/>
        </w:rPr>
        <w:t>ether</w:t>
      </w:r>
      <w:proofErr w:type="spellEnd"/>
      <w:r>
        <w:rPr>
          <w:rFonts w:ascii="Times New Roman" w:eastAsia="Times New Roman" w:hAnsi="Times New Roman" w:cs="Times New Roman"/>
          <w:sz w:val="24"/>
          <w:szCs w:val="24"/>
        </w:rPr>
        <w:t xml:space="preserve"> et al</w:t>
      </w:r>
      <w:r w:rsidRPr="00895765">
        <w:rPr>
          <w:rFonts w:ascii="Times New Roman" w:eastAsia="Times New Roman" w:hAnsi="Times New Roman" w:cs="Times New Roman"/>
          <w:sz w:val="24"/>
          <w:szCs w:val="24"/>
        </w:rPr>
        <w:t xml:space="preserve">. </w:t>
      </w:r>
      <w:r w:rsidRPr="006F238B">
        <w:rPr>
          <w:rFonts w:ascii="Times New Roman" w:eastAsia="Times New Roman" w:hAnsi="Times New Roman" w:cs="Times New Roman"/>
          <w:sz w:val="24"/>
          <w:szCs w:val="24"/>
        </w:rPr>
        <w:t>Neurotransmitter transporters: molecular function of important drug targets</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Trends in Pharmacological Sciences</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27</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00895765">
        <w:rPr>
          <w:rFonts w:ascii="Times New Roman" w:eastAsia="Times New Roman" w:hAnsi="Times New Roman" w:cs="Times New Roman"/>
          <w:sz w:val="24"/>
          <w:szCs w:val="24"/>
        </w:rPr>
        <w:t>):</w:t>
      </w:r>
      <w:r w:rsidR="003A3F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375</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383</w:t>
      </w:r>
      <w:r w:rsidRPr="00895765">
        <w:rPr>
          <w:rFonts w:ascii="Times New Roman" w:eastAsia="Times New Roman" w:hAnsi="Times New Roman" w:cs="Times New Roman"/>
          <w:sz w:val="24"/>
          <w:szCs w:val="24"/>
        </w:rPr>
        <w:t>, 200</w:t>
      </w:r>
      <w:r>
        <w:rPr>
          <w:rFonts w:ascii="Times New Roman" w:eastAsia="Times New Roman" w:hAnsi="Times New Roman" w:cs="Times New Roman"/>
          <w:sz w:val="24"/>
          <w:szCs w:val="24"/>
        </w:rPr>
        <w:t>6</w:t>
      </w:r>
      <w:r w:rsidRPr="00895765">
        <w:rPr>
          <w:rFonts w:ascii="Times New Roman" w:eastAsia="Times New Roman" w:hAnsi="Times New Roman" w:cs="Times New Roman"/>
          <w:sz w:val="24"/>
          <w:szCs w:val="24"/>
        </w:rPr>
        <w:t>.</w:t>
      </w:r>
    </w:p>
    <w:p w:rsidR="003A3F6C" w:rsidRDefault="003A3F6C" w:rsidP="00C94DF8">
      <w:pPr>
        <w:spacing w:after="0" w:line="240" w:lineRule="auto"/>
        <w:rPr>
          <w:rFonts w:ascii="Times New Roman" w:eastAsia="Times New Roman" w:hAnsi="Times New Roman" w:cs="Times New Roman"/>
          <w:sz w:val="24"/>
          <w:szCs w:val="24"/>
        </w:rPr>
      </w:pPr>
    </w:p>
    <w:p w:rsidR="00C94DF8" w:rsidRPr="00895765" w:rsidRDefault="00C94DF8" w:rsidP="00C94DF8">
      <w:pPr>
        <w:spacing w:after="0" w:line="240" w:lineRule="auto"/>
        <w:rPr>
          <w:rFonts w:ascii="Times New Roman" w:eastAsia="Times New Roman" w:hAnsi="Times New Roman" w:cs="Times New Roman"/>
          <w:sz w:val="24"/>
          <w:szCs w:val="24"/>
        </w:rPr>
      </w:pP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Shimamura</w:t>
      </w:r>
      <w:proofErr w:type="spellEnd"/>
      <w:r>
        <w:rPr>
          <w:rFonts w:ascii="Times New Roman" w:eastAsia="Times New Roman" w:hAnsi="Times New Roman" w:cs="Times New Roman"/>
          <w:sz w:val="24"/>
          <w:szCs w:val="24"/>
        </w:rPr>
        <w:t xml:space="preserve"> et al</w:t>
      </w:r>
      <w:r w:rsidRPr="00895765">
        <w:rPr>
          <w:rFonts w:ascii="Times New Roman" w:eastAsia="Times New Roman" w:hAnsi="Times New Roman" w:cs="Times New Roman"/>
          <w:sz w:val="24"/>
          <w:szCs w:val="24"/>
        </w:rPr>
        <w:t>.</w:t>
      </w:r>
      <w:r w:rsidRPr="00C94DF8">
        <w:rPr>
          <w:rFonts w:ascii="Times New Roman" w:eastAsia="Times New Roman" w:hAnsi="Times New Roman" w:cs="Times New Roman"/>
          <w:sz w:val="24"/>
          <w:szCs w:val="24"/>
        </w:rPr>
        <w:t xml:space="preserve"> Molecular Basis of Alternating Access Membrane Transport by the Sodium-</w:t>
      </w:r>
      <w:proofErr w:type="spellStart"/>
      <w:r w:rsidRPr="00C94DF8">
        <w:rPr>
          <w:rFonts w:ascii="Times New Roman" w:eastAsia="Times New Roman" w:hAnsi="Times New Roman" w:cs="Times New Roman"/>
          <w:sz w:val="24"/>
          <w:szCs w:val="24"/>
        </w:rPr>
        <w:t>Hydantoin</w:t>
      </w:r>
      <w:proofErr w:type="spellEnd"/>
      <w:r w:rsidRPr="00C94DF8">
        <w:rPr>
          <w:rFonts w:ascii="Times New Roman" w:eastAsia="Times New Roman" w:hAnsi="Times New Roman" w:cs="Times New Roman"/>
          <w:sz w:val="24"/>
          <w:szCs w:val="24"/>
        </w:rPr>
        <w:t xml:space="preserve"> Transporter Mhp1</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Science</w:t>
      </w:r>
      <w:r w:rsidRPr="00895765">
        <w:rPr>
          <w:rFonts w:ascii="Times New Roman" w:eastAsia="Times New Roman" w:hAnsi="Times New Roman" w:cs="Times New Roman"/>
          <w:sz w:val="24"/>
          <w:szCs w:val="24"/>
        </w:rPr>
        <w:t xml:space="preserve">, </w:t>
      </w:r>
      <w:r w:rsidR="003A3F6C">
        <w:rPr>
          <w:rFonts w:ascii="Times New Roman" w:eastAsia="Times New Roman" w:hAnsi="Times New Roman" w:cs="Times New Roman"/>
          <w:sz w:val="24"/>
          <w:szCs w:val="24"/>
        </w:rPr>
        <w:t>328</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5977</w:t>
      </w:r>
      <w:r w:rsidRPr="00895765">
        <w:rPr>
          <w:rFonts w:ascii="Times New Roman" w:eastAsia="Times New Roman" w:hAnsi="Times New Roman" w:cs="Times New Roman"/>
          <w:sz w:val="24"/>
          <w:szCs w:val="24"/>
        </w:rPr>
        <w:t>):</w:t>
      </w:r>
      <w:r w:rsidR="003A3F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470</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473</w:t>
      </w:r>
      <w:r w:rsidRPr="00895765">
        <w:rPr>
          <w:rFonts w:ascii="Times New Roman" w:eastAsia="Times New Roman" w:hAnsi="Times New Roman" w:cs="Times New Roman"/>
          <w:sz w:val="24"/>
          <w:szCs w:val="24"/>
        </w:rPr>
        <w:t>, 20</w:t>
      </w:r>
      <w:r>
        <w:rPr>
          <w:rFonts w:ascii="Times New Roman" w:eastAsia="Times New Roman" w:hAnsi="Times New Roman" w:cs="Times New Roman"/>
          <w:sz w:val="24"/>
          <w:szCs w:val="24"/>
        </w:rPr>
        <w:t>10</w:t>
      </w:r>
      <w:r w:rsidRPr="00895765">
        <w:rPr>
          <w:rFonts w:ascii="Times New Roman" w:eastAsia="Times New Roman" w:hAnsi="Times New Roman" w:cs="Times New Roman"/>
          <w:sz w:val="24"/>
          <w:szCs w:val="24"/>
        </w:rPr>
        <w:t>.</w:t>
      </w:r>
    </w:p>
    <w:p w:rsidR="003A3F6C" w:rsidRDefault="003A3F6C" w:rsidP="00C94DF8">
      <w:pPr>
        <w:spacing w:after="0" w:line="240" w:lineRule="auto"/>
        <w:rPr>
          <w:rFonts w:ascii="Times New Roman" w:eastAsia="Times New Roman" w:hAnsi="Times New Roman" w:cs="Times New Roman"/>
          <w:sz w:val="24"/>
          <w:szCs w:val="24"/>
        </w:rPr>
      </w:pPr>
    </w:p>
    <w:p w:rsidR="00C94DF8" w:rsidRDefault="00C94DF8" w:rsidP="00C94DF8">
      <w:pPr>
        <w:spacing w:after="0" w:line="240" w:lineRule="auto"/>
        <w:rPr>
          <w:rFonts w:ascii="Times New Roman" w:eastAsia="Times New Roman" w:hAnsi="Times New Roman" w:cs="Times New Roman"/>
          <w:sz w:val="24"/>
          <w:szCs w:val="24"/>
        </w:rPr>
      </w:pP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 Zhao et al</w:t>
      </w:r>
      <w:r w:rsidRPr="00895765">
        <w:rPr>
          <w:rFonts w:ascii="Times New Roman" w:eastAsia="Times New Roman" w:hAnsi="Times New Roman" w:cs="Times New Roman"/>
          <w:sz w:val="24"/>
          <w:szCs w:val="24"/>
        </w:rPr>
        <w:t>.</w:t>
      </w:r>
      <w:r w:rsidRPr="00C94DF8">
        <w:rPr>
          <w:rFonts w:ascii="Times New Roman" w:eastAsia="Times New Roman" w:hAnsi="Times New Roman" w:cs="Times New Roman"/>
          <w:sz w:val="24"/>
          <w:szCs w:val="24"/>
        </w:rPr>
        <w:t xml:space="preserve"> Single-molecule dynamics of gating in a neurotransmitter</w:t>
      </w:r>
      <w:r>
        <w:rPr>
          <w:rFonts w:ascii="Times New Roman" w:eastAsia="Times New Roman" w:hAnsi="Times New Roman" w:cs="Times New Roman"/>
          <w:sz w:val="24"/>
          <w:szCs w:val="24"/>
        </w:rPr>
        <w:t xml:space="preserve"> </w:t>
      </w:r>
      <w:r w:rsidRPr="00C94DF8">
        <w:rPr>
          <w:rFonts w:ascii="Times New Roman" w:eastAsia="Times New Roman" w:hAnsi="Times New Roman" w:cs="Times New Roman"/>
          <w:sz w:val="24"/>
          <w:szCs w:val="24"/>
        </w:rPr>
        <w:t>transporter homolog</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Nature</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465</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188</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193</w:t>
      </w:r>
      <w:r w:rsidRPr="00895765">
        <w:rPr>
          <w:rFonts w:ascii="Times New Roman" w:eastAsia="Times New Roman" w:hAnsi="Times New Roman" w:cs="Times New Roman"/>
          <w:sz w:val="24"/>
          <w:szCs w:val="24"/>
        </w:rPr>
        <w:t>, 20</w:t>
      </w:r>
      <w:r>
        <w:rPr>
          <w:rFonts w:ascii="Times New Roman" w:eastAsia="Times New Roman" w:hAnsi="Times New Roman" w:cs="Times New Roman"/>
          <w:sz w:val="24"/>
          <w:szCs w:val="24"/>
        </w:rPr>
        <w:t>10</w:t>
      </w:r>
      <w:r w:rsidRPr="00895765">
        <w:rPr>
          <w:rFonts w:ascii="Times New Roman" w:eastAsia="Times New Roman" w:hAnsi="Times New Roman" w:cs="Times New Roman"/>
          <w:sz w:val="24"/>
          <w:szCs w:val="24"/>
        </w:rPr>
        <w:t>.</w:t>
      </w:r>
    </w:p>
    <w:p w:rsidR="003A3F6C" w:rsidRPr="00895765" w:rsidRDefault="003A3F6C" w:rsidP="003A3F6C">
      <w:pPr>
        <w:spacing w:after="0" w:line="240" w:lineRule="auto"/>
        <w:rPr>
          <w:rFonts w:ascii="Times New Roman" w:eastAsia="Times New Roman" w:hAnsi="Times New Roman" w:cs="Times New Roman"/>
          <w:sz w:val="24"/>
          <w:szCs w:val="24"/>
        </w:rPr>
      </w:pPr>
    </w:p>
    <w:p w:rsidR="003A3F6C" w:rsidRDefault="003A3F6C" w:rsidP="003A3F6C">
      <w:pPr>
        <w:spacing w:after="0" w:line="240" w:lineRule="auto"/>
        <w:rPr>
          <w:rFonts w:ascii="Times New Roman" w:eastAsia="Times New Roman" w:hAnsi="Times New Roman" w:cs="Times New Roman"/>
          <w:sz w:val="24"/>
          <w:szCs w:val="24"/>
        </w:rPr>
      </w:pPr>
      <w:proofErr w:type="gramStart"/>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 </w:t>
      </w:r>
      <w:r w:rsidRPr="00C94DF8">
        <w:rPr>
          <w:rFonts w:ascii="Times New Roman" w:eastAsia="Times New Roman" w:hAnsi="Times New Roman" w:cs="Times New Roman"/>
          <w:sz w:val="24"/>
          <w:szCs w:val="24"/>
        </w:rPr>
        <w:t>Krishnamurthy</w:t>
      </w:r>
      <w:r>
        <w:rPr>
          <w:rFonts w:ascii="Times New Roman" w:eastAsia="Times New Roman" w:hAnsi="Times New Roman" w:cs="Times New Roman"/>
          <w:sz w:val="24"/>
          <w:szCs w:val="24"/>
        </w:rPr>
        <w:t xml:space="preserve"> et al</w:t>
      </w:r>
      <w:r w:rsidRPr="00895765">
        <w:rPr>
          <w:rFonts w:ascii="Times New Roman" w:eastAsia="Times New Roman" w:hAnsi="Times New Roman" w:cs="Times New Roman"/>
          <w:sz w:val="24"/>
          <w:szCs w:val="24"/>
        </w:rPr>
        <w:t>.</w:t>
      </w:r>
      <w:r w:rsidRPr="00C94DF8">
        <w:rPr>
          <w:rFonts w:ascii="Times New Roman" w:eastAsia="Times New Roman" w:hAnsi="Times New Roman" w:cs="Times New Roman"/>
          <w:sz w:val="24"/>
          <w:szCs w:val="24"/>
        </w:rPr>
        <w:t xml:space="preserve"> X-ray structures of LeuT in substrate</w:t>
      </w:r>
      <w:r>
        <w:rPr>
          <w:rFonts w:ascii="Times New Roman" w:eastAsia="Times New Roman" w:hAnsi="Times New Roman" w:cs="Times New Roman"/>
          <w:sz w:val="24"/>
          <w:szCs w:val="24"/>
        </w:rPr>
        <w:t>-</w:t>
      </w:r>
      <w:r w:rsidRPr="00C94DF8">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 </w:t>
      </w:r>
      <w:r w:rsidRPr="00C94DF8">
        <w:rPr>
          <w:rFonts w:ascii="Times New Roman" w:eastAsia="Times New Roman" w:hAnsi="Times New Roman" w:cs="Times New Roman"/>
          <w:sz w:val="24"/>
          <w:szCs w:val="24"/>
        </w:rPr>
        <w:t xml:space="preserve">outward-open and </w:t>
      </w:r>
      <w:proofErr w:type="spellStart"/>
      <w:r w:rsidRPr="00C94DF8">
        <w:rPr>
          <w:rFonts w:ascii="Times New Roman" w:eastAsia="Times New Roman" w:hAnsi="Times New Roman" w:cs="Times New Roman"/>
          <w:sz w:val="24"/>
          <w:szCs w:val="24"/>
        </w:rPr>
        <w:t>apo</w:t>
      </w:r>
      <w:proofErr w:type="spellEnd"/>
      <w:r w:rsidRPr="00C94DF8">
        <w:rPr>
          <w:rFonts w:ascii="Times New Roman" w:eastAsia="Times New Roman" w:hAnsi="Times New Roman" w:cs="Times New Roman"/>
          <w:sz w:val="24"/>
          <w:szCs w:val="24"/>
        </w:rPr>
        <w:t xml:space="preserve"> inward-open</w:t>
      </w:r>
      <w:r>
        <w:rPr>
          <w:rFonts w:ascii="Times New Roman" w:eastAsia="Times New Roman" w:hAnsi="Times New Roman" w:cs="Times New Roman"/>
          <w:sz w:val="24"/>
          <w:szCs w:val="24"/>
        </w:rPr>
        <w:t xml:space="preserve"> </w:t>
      </w:r>
      <w:r w:rsidRPr="00C94DF8">
        <w:rPr>
          <w:rFonts w:ascii="Times New Roman" w:eastAsia="Times New Roman" w:hAnsi="Times New Roman" w:cs="Times New Roman"/>
          <w:sz w:val="24"/>
          <w:szCs w:val="24"/>
        </w:rPr>
        <w:t>states</w:t>
      </w:r>
      <w:r w:rsidRPr="00895765">
        <w:rPr>
          <w:rFonts w:ascii="Times New Roman" w:eastAsia="Times New Roman" w:hAnsi="Times New Roman" w:cs="Times New Roman"/>
          <w:sz w:val="24"/>
          <w:szCs w:val="24"/>
        </w:rPr>
        <w:t>.</w:t>
      </w:r>
      <w:proofErr w:type="gramEnd"/>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Nature</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481</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469</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474</w:t>
      </w:r>
      <w:r w:rsidRPr="00895765">
        <w:rPr>
          <w:rFonts w:ascii="Times New Roman" w:eastAsia="Times New Roman" w:hAnsi="Times New Roman" w:cs="Times New Roman"/>
          <w:sz w:val="24"/>
          <w:szCs w:val="24"/>
        </w:rPr>
        <w:t>, 20</w:t>
      </w:r>
      <w:r>
        <w:rPr>
          <w:rFonts w:ascii="Times New Roman" w:eastAsia="Times New Roman" w:hAnsi="Times New Roman" w:cs="Times New Roman"/>
          <w:sz w:val="24"/>
          <w:szCs w:val="24"/>
        </w:rPr>
        <w:t>12</w:t>
      </w:r>
      <w:r w:rsidRPr="00895765">
        <w:rPr>
          <w:rFonts w:ascii="Times New Roman" w:eastAsia="Times New Roman" w:hAnsi="Times New Roman" w:cs="Times New Roman"/>
          <w:sz w:val="24"/>
          <w:szCs w:val="24"/>
        </w:rPr>
        <w:t>.</w:t>
      </w:r>
    </w:p>
    <w:p w:rsidR="003A3F6C" w:rsidRDefault="003A3F6C" w:rsidP="003A3F6C">
      <w:pPr>
        <w:spacing w:after="0" w:line="240" w:lineRule="auto"/>
        <w:rPr>
          <w:rFonts w:ascii="Times New Roman" w:eastAsia="Times New Roman" w:hAnsi="Times New Roman" w:cs="Times New Roman"/>
          <w:sz w:val="24"/>
          <w:szCs w:val="24"/>
        </w:rPr>
      </w:pPr>
    </w:p>
    <w:p w:rsidR="003A3F6C" w:rsidRDefault="003A3F6C" w:rsidP="003A3F6C">
      <w:pPr>
        <w:spacing w:after="0" w:line="240" w:lineRule="auto"/>
        <w:rPr>
          <w:rFonts w:ascii="Times New Roman" w:eastAsia="Times New Roman" w:hAnsi="Times New Roman" w:cs="Times New Roman"/>
          <w:sz w:val="24"/>
          <w:szCs w:val="24"/>
        </w:rPr>
      </w:pP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895765">
        <w:rPr>
          <w:rFonts w:ascii="Times New Roman" w:eastAsia="Times New Roman" w:hAnsi="Times New Roman" w:cs="Times New Roman"/>
          <w:sz w:val="24"/>
          <w:szCs w:val="24"/>
        </w:rPr>
        <w:t xml:space="preserve">] </w:t>
      </w:r>
      <w:r w:rsidRPr="003A3F6C">
        <w:rPr>
          <w:rFonts w:ascii="Times New Roman" w:eastAsia="Times New Roman" w:hAnsi="Times New Roman" w:cs="Times New Roman"/>
          <w:sz w:val="24"/>
          <w:szCs w:val="24"/>
        </w:rPr>
        <w:t xml:space="preserve">B. </w:t>
      </w:r>
      <w:proofErr w:type="spellStart"/>
      <w:r w:rsidRPr="003A3F6C">
        <w:rPr>
          <w:rFonts w:ascii="Times New Roman" w:eastAsia="Times New Roman" w:hAnsi="Times New Roman" w:cs="Times New Roman"/>
          <w:sz w:val="24"/>
          <w:szCs w:val="24"/>
        </w:rPr>
        <w:t>Raveh</w:t>
      </w:r>
      <w:proofErr w:type="spellEnd"/>
      <w:r>
        <w:rPr>
          <w:rFonts w:ascii="Times New Roman" w:eastAsia="Times New Roman" w:hAnsi="Times New Roman" w:cs="Times New Roman"/>
          <w:sz w:val="24"/>
          <w:szCs w:val="24"/>
        </w:rPr>
        <w:t xml:space="preserve"> et al</w:t>
      </w:r>
      <w:r w:rsidRPr="00895765">
        <w:rPr>
          <w:rFonts w:ascii="Times New Roman" w:eastAsia="Times New Roman" w:hAnsi="Times New Roman" w:cs="Times New Roman"/>
          <w:sz w:val="24"/>
          <w:szCs w:val="24"/>
        </w:rPr>
        <w:t>.</w:t>
      </w:r>
      <w:r w:rsidRPr="00C94DF8">
        <w:rPr>
          <w:rFonts w:ascii="Times New Roman" w:eastAsia="Times New Roman" w:hAnsi="Times New Roman" w:cs="Times New Roman"/>
          <w:sz w:val="24"/>
          <w:szCs w:val="24"/>
        </w:rPr>
        <w:t xml:space="preserve"> </w:t>
      </w:r>
      <w:r w:rsidRPr="003A3F6C">
        <w:rPr>
          <w:rFonts w:ascii="Times New Roman" w:eastAsia="Times New Roman" w:hAnsi="Times New Roman" w:cs="Times New Roman"/>
          <w:sz w:val="24"/>
          <w:szCs w:val="24"/>
        </w:rPr>
        <w:t>Rapid Sampling of Molecular Motions with Prior Information Constraints</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PLoS Computational Biology</w:t>
      </w:r>
      <w:r w:rsidRPr="008957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5(2)</w:t>
      </w:r>
      <w:r w:rsidRPr="008957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A3F6C">
        <w:rPr>
          <w:rFonts w:ascii="Times New Roman" w:eastAsia="Times New Roman" w:hAnsi="Times New Roman" w:cs="Times New Roman"/>
          <w:sz w:val="24"/>
          <w:szCs w:val="24"/>
        </w:rPr>
        <w:t>e1000295</w:t>
      </w:r>
      <w:r w:rsidRPr="00895765">
        <w:rPr>
          <w:rFonts w:ascii="Times New Roman" w:eastAsia="Times New Roman" w:hAnsi="Times New Roman" w:cs="Times New Roman"/>
          <w:sz w:val="24"/>
          <w:szCs w:val="24"/>
        </w:rPr>
        <w:t>, 20</w:t>
      </w:r>
      <w:r>
        <w:rPr>
          <w:rFonts w:ascii="Times New Roman" w:eastAsia="Times New Roman" w:hAnsi="Times New Roman" w:cs="Times New Roman"/>
          <w:sz w:val="24"/>
          <w:szCs w:val="24"/>
        </w:rPr>
        <w:t>09</w:t>
      </w:r>
      <w:r w:rsidRPr="00895765">
        <w:rPr>
          <w:rFonts w:ascii="Times New Roman" w:eastAsia="Times New Roman" w:hAnsi="Times New Roman" w:cs="Times New Roman"/>
          <w:sz w:val="24"/>
          <w:szCs w:val="24"/>
        </w:rPr>
        <w:t>.</w:t>
      </w:r>
    </w:p>
    <w:sectPr w:rsidR="003A3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0774"/>
    <w:multiLevelType w:val="hybridMultilevel"/>
    <w:tmpl w:val="480205E4"/>
    <w:lvl w:ilvl="0" w:tplc="598E3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5791B"/>
    <w:multiLevelType w:val="hybridMultilevel"/>
    <w:tmpl w:val="02001B8A"/>
    <w:lvl w:ilvl="0" w:tplc="598E33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65"/>
    <w:rsid w:val="00002D8A"/>
    <w:rsid w:val="00021290"/>
    <w:rsid w:val="00191437"/>
    <w:rsid w:val="0022250C"/>
    <w:rsid w:val="00335B5B"/>
    <w:rsid w:val="003A3F6C"/>
    <w:rsid w:val="006D12D2"/>
    <w:rsid w:val="006F238B"/>
    <w:rsid w:val="006F2921"/>
    <w:rsid w:val="007E3F22"/>
    <w:rsid w:val="00803938"/>
    <w:rsid w:val="008811D6"/>
    <w:rsid w:val="00895765"/>
    <w:rsid w:val="008D06B8"/>
    <w:rsid w:val="009C4270"/>
    <w:rsid w:val="00AE32FB"/>
    <w:rsid w:val="00C20434"/>
    <w:rsid w:val="00C30835"/>
    <w:rsid w:val="00C90A4E"/>
    <w:rsid w:val="00C90AE5"/>
    <w:rsid w:val="00C94DF8"/>
    <w:rsid w:val="00C9686C"/>
    <w:rsid w:val="00D23CD1"/>
    <w:rsid w:val="00D86CD5"/>
    <w:rsid w:val="00DD7FBE"/>
    <w:rsid w:val="00FB3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3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37"/>
    <w:pPr>
      <w:ind w:left="720"/>
      <w:contextualSpacing/>
    </w:pPr>
  </w:style>
  <w:style w:type="character" w:customStyle="1" w:styleId="highlightedsearchterm">
    <w:name w:val="highlightedsearchterm"/>
    <w:basedOn w:val="DefaultParagraphFont"/>
    <w:rsid w:val="00C90A4E"/>
  </w:style>
  <w:style w:type="character" w:customStyle="1" w:styleId="Heading1Char">
    <w:name w:val="Heading 1 Char"/>
    <w:basedOn w:val="DefaultParagraphFont"/>
    <w:link w:val="Heading1"/>
    <w:uiPriority w:val="9"/>
    <w:rsid w:val="006F238B"/>
    <w:rPr>
      <w:rFonts w:ascii="Times New Roman" w:eastAsia="Times New Roman" w:hAnsi="Times New Roman" w:cs="Times New Roman"/>
      <w:b/>
      <w:bCs/>
      <w:kern w:val="36"/>
      <w:sz w:val="48"/>
      <w:szCs w:val="48"/>
    </w:rPr>
  </w:style>
  <w:style w:type="character" w:customStyle="1" w:styleId="citationstartpage">
    <w:name w:val="citation_start_page"/>
    <w:basedOn w:val="DefaultParagraphFont"/>
    <w:rsid w:val="003A3F6C"/>
  </w:style>
  <w:style w:type="paragraph" w:styleId="BalloonText">
    <w:name w:val="Balloon Text"/>
    <w:basedOn w:val="Normal"/>
    <w:link w:val="BalloonTextChar"/>
    <w:uiPriority w:val="99"/>
    <w:semiHidden/>
    <w:unhideWhenUsed/>
    <w:rsid w:val="00FB3D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DDE"/>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3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37"/>
    <w:pPr>
      <w:ind w:left="720"/>
      <w:contextualSpacing/>
    </w:pPr>
  </w:style>
  <w:style w:type="character" w:customStyle="1" w:styleId="highlightedsearchterm">
    <w:name w:val="highlightedsearchterm"/>
    <w:basedOn w:val="DefaultParagraphFont"/>
    <w:rsid w:val="00C90A4E"/>
  </w:style>
  <w:style w:type="character" w:customStyle="1" w:styleId="Heading1Char">
    <w:name w:val="Heading 1 Char"/>
    <w:basedOn w:val="DefaultParagraphFont"/>
    <w:link w:val="Heading1"/>
    <w:uiPriority w:val="9"/>
    <w:rsid w:val="006F238B"/>
    <w:rPr>
      <w:rFonts w:ascii="Times New Roman" w:eastAsia="Times New Roman" w:hAnsi="Times New Roman" w:cs="Times New Roman"/>
      <w:b/>
      <w:bCs/>
      <w:kern w:val="36"/>
      <w:sz w:val="48"/>
      <w:szCs w:val="48"/>
    </w:rPr>
  </w:style>
  <w:style w:type="character" w:customStyle="1" w:styleId="citationstartpage">
    <w:name w:val="citation_start_page"/>
    <w:basedOn w:val="DefaultParagraphFont"/>
    <w:rsid w:val="003A3F6C"/>
  </w:style>
  <w:style w:type="paragraph" w:styleId="BalloonText">
    <w:name w:val="Balloon Text"/>
    <w:basedOn w:val="Normal"/>
    <w:link w:val="BalloonTextChar"/>
    <w:uiPriority w:val="99"/>
    <w:semiHidden/>
    <w:unhideWhenUsed/>
    <w:rsid w:val="00FB3D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D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62678">
      <w:bodyDiv w:val="1"/>
      <w:marLeft w:val="0"/>
      <w:marRight w:val="0"/>
      <w:marTop w:val="0"/>
      <w:marBottom w:val="0"/>
      <w:divBdr>
        <w:top w:val="none" w:sz="0" w:space="0" w:color="auto"/>
        <w:left w:val="none" w:sz="0" w:space="0" w:color="auto"/>
        <w:bottom w:val="none" w:sz="0" w:space="0" w:color="auto"/>
        <w:right w:val="none" w:sz="0" w:space="0" w:color="auto"/>
      </w:divBdr>
    </w:div>
    <w:div w:id="1022825600">
      <w:bodyDiv w:val="1"/>
      <w:marLeft w:val="0"/>
      <w:marRight w:val="0"/>
      <w:marTop w:val="0"/>
      <w:marBottom w:val="0"/>
      <w:divBdr>
        <w:top w:val="none" w:sz="0" w:space="0" w:color="auto"/>
        <w:left w:val="none" w:sz="0" w:space="0" w:color="auto"/>
        <w:bottom w:val="none" w:sz="0" w:space="0" w:color="auto"/>
        <w:right w:val="none" w:sz="0" w:space="0" w:color="auto"/>
      </w:divBdr>
    </w:div>
    <w:div w:id="1233275671">
      <w:bodyDiv w:val="1"/>
      <w:marLeft w:val="0"/>
      <w:marRight w:val="0"/>
      <w:marTop w:val="0"/>
      <w:marBottom w:val="0"/>
      <w:divBdr>
        <w:top w:val="none" w:sz="0" w:space="0" w:color="auto"/>
        <w:left w:val="none" w:sz="0" w:space="0" w:color="auto"/>
        <w:bottom w:val="none" w:sz="0" w:space="0" w:color="auto"/>
        <w:right w:val="none" w:sz="0" w:space="0" w:color="auto"/>
      </w:divBdr>
      <w:divsChild>
        <w:div w:id="1922060005">
          <w:marLeft w:val="0"/>
          <w:marRight w:val="0"/>
          <w:marTop w:val="0"/>
          <w:marBottom w:val="0"/>
          <w:divBdr>
            <w:top w:val="none" w:sz="0" w:space="0" w:color="auto"/>
            <w:left w:val="none" w:sz="0" w:space="0" w:color="auto"/>
            <w:bottom w:val="none" w:sz="0" w:space="0" w:color="auto"/>
            <w:right w:val="none" w:sz="0" w:space="0" w:color="auto"/>
          </w:divBdr>
          <w:divsChild>
            <w:div w:id="1667170918">
              <w:marLeft w:val="0"/>
              <w:marRight w:val="0"/>
              <w:marTop w:val="0"/>
              <w:marBottom w:val="0"/>
              <w:divBdr>
                <w:top w:val="none" w:sz="0" w:space="0" w:color="auto"/>
                <w:left w:val="none" w:sz="0" w:space="0" w:color="auto"/>
                <w:bottom w:val="none" w:sz="0" w:space="0" w:color="auto"/>
                <w:right w:val="none" w:sz="0" w:space="0" w:color="auto"/>
              </w:divBdr>
            </w:div>
            <w:div w:id="2046129001">
              <w:marLeft w:val="0"/>
              <w:marRight w:val="0"/>
              <w:marTop w:val="0"/>
              <w:marBottom w:val="0"/>
              <w:divBdr>
                <w:top w:val="none" w:sz="0" w:space="0" w:color="auto"/>
                <w:left w:val="none" w:sz="0" w:space="0" w:color="auto"/>
                <w:bottom w:val="none" w:sz="0" w:space="0" w:color="auto"/>
                <w:right w:val="none" w:sz="0" w:space="0" w:color="auto"/>
              </w:divBdr>
            </w:div>
            <w:div w:id="492377294">
              <w:marLeft w:val="0"/>
              <w:marRight w:val="0"/>
              <w:marTop w:val="0"/>
              <w:marBottom w:val="0"/>
              <w:divBdr>
                <w:top w:val="none" w:sz="0" w:space="0" w:color="auto"/>
                <w:left w:val="none" w:sz="0" w:space="0" w:color="auto"/>
                <w:bottom w:val="none" w:sz="0" w:space="0" w:color="auto"/>
                <w:right w:val="none" w:sz="0" w:space="0" w:color="auto"/>
              </w:divBdr>
            </w:div>
            <w:div w:id="694234095">
              <w:marLeft w:val="0"/>
              <w:marRight w:val="0"/>
              <w:marTop w:val="0"/>
              <w:marBottom w:val="0"/>
              <w:divBdr>
                <w:top w:val="none" w:sz="0" w:space="0" w:color="auto"/>
                <w:left w:val="none" w:sz="0" w:space="0" w:color="auto"/>
                <w:bottom w:val="none" w:sz="0" w:space="0" w:color="auto"/>
                <w:right w:val="none" w:sz="0" w:space="0" w:color="auto"/>
              </w:divBdr>
            </w:div>
            <w:div w:id="281957179">
              <w:marLeft w:val="0"/>
              <w:marRight w:val="0"/>
              <w:marTop w:val="0"/>
              <w:marBottom w:val="0"/>
              <w:divBdr>
                <w:top w:val="none" w:sz="0" w:space="0" w:color="auto"/>
                <w:left w:val="none" w:sz="0" w:space="0" w:color="auto"/>
                <w:bottom w:val="none" w:sz="0" w:space="0" w:color="auto"/>
                <w:right w:val="none" w:sz="0" w:space="0" w:color="auto"/>
              </w:divBdr>
            </w:div>
            <w:div w:id="753549643">
              <w:marLeft w:val="0"/>
              <w:marRight w:val="0"/>
              <w:marTop w:val="0"/>
              <w:marBottom w:val="0"/>
              <w:divBdr>
                <w:top w:val="none" w:sz="0" w:space="0" w:color="auto"/>
                <w:left w:val="none" w:sz="0" w:space="0" w:color="auto"/>
                <w:bottom w:val="none" w:sz="0" w:space="0" w:color="auto"/>
                <w:right w:val="none" w:sz="0" w:space="0" w:color="auto"/>
              </w:divBdr>
            </w:div>
            <w:div w:id="143392892">
              <w:marLeft w:val="0"/>
              <w:marRight w:val="0"/>
              <w:marTop w:val="0"/>
              <w:marBottom w:val="0"/>
              <w:divBdr>
                <w:top w:val="none" w:sz="0" w:space="0" w:color="auto"/>
                <w:left w:val="none" w:sz="0" w:space="0" w:color="auto"/>
                <w:bottom w:val="none" w:sz="0" w:space="0" w:color="auto"/>
                <w:right w:val="none" w:sz="0" w:space="0" w:color="auto"/>
              </w:divBdr>
            </w:div>
            <w:div w:id="592709014">
              <w:marLeft w:val="0"/>
              <w:marRight w:val="0"/>
              <w:marTop w:val="0"/>
              <w:marBottom w:val="0"/>
              <w:divBdr>
                <w:top w:val="none" w:sz="0" w:space="0" w:color="auto"/>
                <w:left w:val="none" w:sz="0" w:space="0" w:color="auto"/>
                <w:bottom w:val="none" w:sz="0" w:space="0" w:color="auto"/>
                <w:right w:val="none" w:sz="0" w:space="0" w:color="auto"/>
              </w:divBdr>
            </w:div>
            <w:div w:id="1212576839">
              <w:marLeft w:val="0"/>
              <w:marRight w:val="0"/>
              <w:marTop w:val="0"/>
              <w:marBottom w:val="0"/>
              <w:divBdr>
                <w:top w:val="none" w:sz="0" w:space="0" w:color="auto"/>
                <w:left w:val="none" w:sz="0" w:space="0" w:color="auto"/>
                <w:bottom w:val="none" w:sz="0" w:space="0" w:color="auto"/>
                <w:right w:val="none" w:sz="0" w:space="0" w:color="auto"/>
              </w:divBdr>
            </w:div>
            <w:div w:id="2113697739">
              <w:marLeft w:val="0"/>
              <w:marRight w:val="0"/>
              <w:marTop w:val="0"/>
              <w:marBottom w:val="0"/>
              <w:divBdr>
                <w:top w:val="none" w:sz="0" w:space="0" w:color="auto"/>
                <w:left w:val="none" w:sz="0" w:space="0" w:color="auto"/>
                <w:bottom w:val="none" w:sz="0" w:space="0" w:color="auto"/>
                <w:right w:val="none" w:sz="0" w:space="0" w:color="auto"/>
              </w:divBdr>
            </w:div>
            <w:div w:id="1492595505">
              <w:marLeft w:val="0"/>
              <w:marRight w:val="0"/>
              <w:marTop w:val="0"/>
              <w:marBottom w:val="0"/>
              <w:divBdr>
                <w:top w:val="none" w:sz="0" w:space="0" w:color="auto"/>
                <w:left w:val="none" w:sz="0" w:space="0" w:color="auto"/>
                <w:bottom w:val="none" w:sz="0" w:space="0" w:color="auto"/>
                <w:right w:val="none" w:sz="0" w:space="0" w:color="auto"/>
              </w:divBdr>
            </w:div>
            <w:div w:id="16947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694">
      <w:bodyDiv w:val="1"/>
      <w:marLeft w:val="0"/>
      <w:marRight w:val="0"/>
      <w:marTop w:val="0"/>
      <w:marBottom w:val="0"/>
      <w:divBdr>
        <w:top w:val="none" w:sz="0" w:space="0" w:color="auto"/>
        <w:left w:val="none" w:sz="0" w:space="0" w:color="auto"/>
        <w:bottom w:val="none" w:sz="0" w:space="0" w:color="auto"/>
        <w:right w:val="none" w:sz="0" w:space="0" w:color="auto"/>
      </w:divBdr>
    </w:div>
    <w:div w:id="14570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9F770-739C-4148-8C4B-8B27A1D6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Medina</dc:creator>
  <cp:lastModifiedBy>Jaime Medina</cp:lastModifiedBy>
  <cp:revision>3</cp:revision>
  <cp:lastPrinted>2014-05-21T19:06:00Z</cp:lastPrinted>
  <dcterms:created xsi:type="dcterms:W3CDTF">2014-05-22T00:11:00Z</dcterms:created>
  <dcterms:modified xsi:type="dcterms:W3CDTF">2014-05-22T20:42:00Z</dcterms:modified>
</cp:coreProperties>
</file>