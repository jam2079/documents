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EDD" w:rsidRDefault="007D1206" w:rsidP="001B6FCB">
      <w:pPr>
        <w:pStyle w:val="Title1"/>
        <w:spacing w:after="0"/>
      </w:pPr>
      <w:bookmarkStart w:id="0" w:name="_GoBack"/>
      <w:bookmarkEnd w:id="0"/>
      <w:r>
        <w:t xml:space="preserve">N-body Information Theory (NbIT) Analysis of </w:t>
      </w:r>
      <w:r w:rsidR="009C34BA">
        <w:t>Rigid</w:t>
      </w:r>
      <w:r w:rsidR="000A7ABF">
        <w:t>-</w:t>
      </w:r>
      <w:r w:rsidR="009C34BA">
        <w:t>B</w:t>
      </w:r>
      <w:r w:rsidR="001B0543">
        <w:t>ody</w:t>
      </w:r>
      <w:r>
        <w:t xml:space="preserve"> Dynamics in Intracellular Loop 2 of the 5-HT</w:t>
      </w:r>
      <w:r w:rsidRPr="00D85C4B">
        <w:rPr>
          <w:vertAlign w:val="subscript"/>
        </w:rPr>
        <w:t>2A</w:t>
      </w:r>
      <w:r>
        <w:t xml:space="preserve"> Receptor</w:t>
      </w:r>
    </w:p>
    <w:p w:rsidR="0006206A" w:rsidRDefault="0006206A">
      <w:pPr>
        <w:pStyle w:val="author"/>
        <w:jc w:val="both"/>
      </w:pPr>
    </w:p>
    <w:p w:rsidR="00654EDD" w:rsidRDefault="00654EDD" w:rsidP="00654EDD">
      <w:pPr>
        <w:pStyle w:val="author"/>
        <w:rPr>
          <w:vertAlign w:val="superscript"/>
        </w:rPr>
      </w:pPr>
      <w:r>
        <w:t>Michael LeVine</w:t>
      </w:r>
      <w:r>
        <w:rPr>
          <w:vertAlign w:val="superscript"/>
        </w:rPr>
        <w:t>1</w:t>
      </w:r>
      <w:r>
        <w:t>, Jose Manuel Perez-Aguilar</w:t>
      </w:r>
      <w:r>
        <w:rPr>
          <w:vertAlign w:val="superscript"/>
        </w:rPr>
        <w:t>1</w:t>
      </w:r>
      <w:r>
        <w:t>, Harel Weinstein</w:t>
      </w:r>
      <w:r>
        <w:rPr>
          <w:vertAlign w:val="superscript"/>
        </w:rPr>
        <w:t>1,2</w:t>
      </w:r>
    </w:p>
    <w:p w:rsidR="00654EDD" w:rsidRDefault="00654EDD" w:rsidP="005B2D42">
      <w:pPr>
        <w:pStyle w:val="address"/>
      </w:pPr>
      <w:r w:rsidRPr="00685CF0">
        <w:rPr>
          <w:b/>
          <w:vertAlign w:val="superscript"/>
        </w:rPr>
        <w:t>1</w:t>
      </w:r>
      <w:r w:rsidRPr="00685CF0">
        <w:rPr>
          <w:vertAlign w:val="superscript"/>
        </w:rPr>
        <w:t xml:space="preserve"> </w:t>
      </w:r>
      <w:r w:rsidRPr="00685CF0">
        <w:t>Department of Physiology and Biophysics, Weill Medical College of Cornell University, New York, New York, USA.</w:t>
      </w:r>
    </w:p>
    <w:p w:rsidR="00654EDD" w:rsidRPr="00654EDD" w:rsidRDefault="00654EDD" w:rsidP="00654EDD">
      <w:pPr>
        <w:pStyle w:val="address"/>
        <w:rPr>
          <w:rStyle w:val="e-mail"/>
        </w:rPr>
      </w:pPr>
      <w:r w:rsidRPr="00654EDD">
        <w:rPr>
          <w:rStyle w:val="e-mail"/>
        </w:rPr>
        <w:t xml:space="preserve">{mil2037, jop2032}@med.cornell.edu </w:t>
      </w:r>
    </w:p>
    <w:p w:rsidR="00654EDD" w:rsidRDefault="00654EDD" w:rsidP="00654EDD">
      <w:pPr>
        <w:pStyle w:val="address"/>
      </w:pPr>
      <w:r>
        <w:rPr>
          <w:b/>
          <w:vertAlign w:val="superscript"/>
        </w:rPr>
        <w:t>2</w:t>
      </w:r>
      <w:r w:rsidRPr="00685CF0">
        <w:t xml:space="preserve"> The HRH Prince Alwaleed Bin Talal Bin Abdulaziz Alsaud Institute for Computational Biomedicine, Weill Medical College of Cornell University, New York, New York, USA.</w:t>
      </w:r>
    </w:p>
    <w:p w:rsidR="00A0781D" w:rsidRDefault="00654EDD" w:rsidP="001B6FCB">
      <w:pPr>
        <w:pStyle w:val="address"/>
        <w:rPr>
          <w:rStyle w:val="e-mail"/>
        </w:rPr>
      </w:pPr>
      <w:r>
        <w:rPr>
          <w:rStyle w:val="e-mail"/>
        </w:rPr>
        <w:t>haw2002</w:t>
      </w:r>
      <w:r w:rsidRPr="00654EDD">
        <w:rPr>
          <w:rStyle w:val="e-mail"/>
        </w:rPr>
        <w:t xml:space="preserve">@med.cornell.edu </w:t>
      </w:r>
    </w:p>
    <w:p w:rsidR="00D4215E" w:rsidRDefault="00A0781D" w:rsidP="00D4215E">
      <w:pPr>
        <w:pStyle w:val="abstract"/>
      </w:pPr>
      <w:r>
        <w:rPr>
          <w:b/>
        </w:rPr>
        <w:t>Abstract.</w:t>
      </w:r>
      <w:r>
        <w:t xml:space="preserve"> </w:t>
      </w:r>
      <w:r w:rsidR="001B0543">
        <w:t>Rigid</w:t>
      </w:r>
      <w:r w:rsidR="00BD6393">
        <w:t>-</w:t>
      </w:r>
      <w:r w:rsidR="001B0543">
        <w:t>body</w:t>
      </w:r>
      <w:r>
        <w:t xml:space="preserve"> motions of protein secondary structure are often impl</w:t>
      </w:r>
      <w:r>
        <w:t>i</w:t>
      </w:r>
      <w:r>
        <w:t>cated in mechanism</w:t>
      </w:r>
      <w:r w:rsidR="00693441">
        <w:t>s</w:t>
      </w:r>
      <w:r>
        <w:t xml:space="preserve"> of protein function.</w:t>
      </w:r>
      <w:r w:rsidR="00D4215E">
        <w:t xml:space="preserve"> In GPCRs, evidence suggests that i</w:t>
      </w:r>
      <w:r w:rsidR="00D4215E">
        <w:t>n</w:t>
      </w:r>
      <w:r w:rsidR="00D4215E">
        <w:t>tracellular loop 2 (IL2)</w:t>
      </w:r>
      <w:r w:rsidR="00024E36">
        <w:t xml:space="preserve"> </w:t>
      </w:r>
      <w:r w:rsidR="002C31C6">
        <w:t>contains a segment</w:t>
      </w:r>
      <w:r w:rsidR="00D4215E">
        <w:t xml:space="preserve"> </w:t>
      </w:r>
      <w:r w:rsidR="00465580">
        <w:t xml:space="preserve">characterized as a helix </w:t>
      </w:r>
      <w:r w:rsidR="002C31C6">
        <w:t>when the</w:t>
      </w:r>
      <w:r w:rsidR="00D4215E">
        <w:t xml:space="preserve"> </w:t>
      </w:r>
      <w:r w:rsidR="002C31C6">
        <w:t>a</w:t>
      </w:r>
      <w:r w:rsidR="002C31C6">
        <w:t>c</w:t>
      </w:r>
      <w:r w:rsidR="002C31C6">
        <w:t>tivated receptor triggers</w:t>
      </w:r>
      <w:r w:rsidR="00D4215E">
        <w:t xml:space="preserve"> downstream signaling</w:t>
      </w:r>
      <w:r w:rsidR="00465580">
        <w:t>. However,</w:t>
      </w:r>
      <w:r w:rsidR="00D4215E">
        <w:t xml:space="preserve"> </w:t>
      </w:r>
      <w:r w:rsidR="00465580">
        <w:t>neither</w:t>
      </w:r>
      <w:r w:rsidR="00D4215E">
        <w:t xml:space="preserve"> experimental </w:t>
      </w:r>
      <w:r w:rsidR="00465580">
        <w:t xml:space="preserve">nor </w:t>
      </w:r>
      <w:r w:rsidR="00D4215E">
        <w:t xml:space="preserve">computational methods </w:t>
      </w:r>
      <w:r w:rsidR="00465580">
        <w:t xml:space="preserve">are readily available to assess </w:t>
      </w:r>
      <w:r w:rsidR="00D4215E">
        <w:t>quantita</w:t>
      </w:r>
      <w:r w:rsidR="00CD1A31">
        <w:t>tively the d</w:t>
      </w:r>
      <w:r w:rsidR="00CD1A31">
        <w:t>e</w:t>
      </w:r>
      <w:r w:rsidR="00CD1A31">
        <w:t xml:space="preserve">gree of collective motions in </w:t>
      </w:r>
      <w:r w:rsidR="00465580">
        <w:t xml:space="preserve">such </w:t>
      </w:r>
      <w:r w:rsidR="00CD1A31">
        <w:t>secondary structure</w:t>
      </w:r>
      <w:r w:rsidR="00465580">
        <w:t xml:space="preserve"> </w:t>
      </w:r>
      <w:r w:rsidR="00EF2E64">
        <w:t>motifs of</w:t>
      </w:r>
      <w:r w:rsidR="00176587">
        <w:t xml:space="preserve"> </w:t>
      </w:r>
      <w:r w:rsidR="00465580">
        <w:t>proteins</w:t>
      </w:r>
      <w:r w:rsidR="00D4215E">
        <w:t xml:space="preserve">. </w:t>
      </w:r>
      <w:r w:rsidR="00465580">
        <w:t>Here we describe a new element of</w:t>
      </w:r>
      <w:r w:rsidR="005833AB">
        <w:t xml:space="preserve"> </w:t>
      </w:r>
      <w:r w:rsidR="00465580">
        <w:t xml:space="preserve">our </w:t>
      </w:r>
      <w:r w:rsidR="005833AB">
        <w:t xml:space="preserve">N-body </w:t>
      </w:r>
      <w:r w:rsidR="00D9197A">
        <w:t>Information Theory (NbIT) fram</w:t>
      </w:r>
      <w:r w:rsidR="00D9197A">
        <w:t>e</w:t>
      </w:r>
      <w:r w:rsidR="005833AB">
        <w:t>work</w:t>
      </w:r>
      <w:r w:rsidR="00465580">
        <w:t xml:space="preserve"> to address this problem. To this end we</w:t>
      </w:r>
      <w:r w:rsidR="005833AB">
        <w:t xml:space="preserve"> </w:t>
      </w:r>
      <w:r>
        <w:t xml:space="preserve">introduce </w:t>
      </w:r>
      <w:r w:rsidRPr="00883C64">
        <w:rPr>
          <w:i/>
        </w:rPr>
        <w:t>total intercorrelation</w:t>
      </w:r>
      <w:r>
        <w:t xml:space="preserve">, </w:t>
      </w:r>
      <w:r w:rsidR="00465580">
        <w:t>a measure in information theory that can be used</w:t>
      </w:r>
      <w:r w:rsidR="00693441">
        <w:t xml:space="preserve"> to describe n-body correlated dynamics between multivariate distributions</w:t>
      </w:r>
      <w:r w:rsidR="000A5E86">
        <w:t>, such as 3-dimensional atomic fluctuations in simulations of proteins</w:t>
      </w:r>
      <w:r w:rsidR="00693441">
        <w:t xml:space="preserve">. </w:t>
      </w:r>
      <w:r w:rsidR="000A5E86">
        <w:t>We also define two</w:t>
      </w:r>
      <w:r w:rsidR="00D4215E">
        <w:t xml:space="preserve"> additional</w:t>
      </w:r>
      <w:r w:rsidR="000A5E86">
        <w:t xml:space="preserve"> </w:t>
      </w:r>
      <w:r w:rsidR="00F67DAE">
        <w:t>measures</w:t>
      </w:r>
      <w:r w:rsidR="000A5E86">
        <w:t xml:space="preserve">, the </w:t>
      </w:r>
      <w:r w:rsidR="001B0543">
        <w:rPr>
          <w:i/>
        </w:rPr>
        <w:t>rigid</w:t>
      </w:r>
      <w:r w:rsidR="00BD6393">
        <w:rPr>
          <w:i/>
        </w:rPr>
        <w:t>-</w:t>
      </w:r>
      <w:r w:rsidR="001B0543">
        <w:rPr>
          <w:i/>
        </w:rPr>
        <w:t>body</w:t>
      </w:r>
      <w:r w:rsidR="000A5E86" w:rsidRPr="00883C64">
        <w:rPr>
          <w:i/>
        </w:rPr>
        <w:t xml:space="preserve"> fraction</w:t>
      </w:r>
      <w:r w:rsidR="000A5E86">
        <w:t xml:space="preserve"> and </w:t>
      </w:r>
      <w:r w:rsidR="000A5E86" w:rsidRPr="00883C64">
        <w:rPr>
          <w:i/>
        </w:rPr>
        <w:t>correlation order</w:t>
      </w:r>
      <w:r w:rsidR="000A5E86">
        <w:t xml:space="preserve">, which can be determined from the decomposition of the configurational entropy. </w:t>
      </w:r>
      <w:r w:rsidR="00D4215E">
        <w:t xml:space="preserve">Using these </w:t>
      </w:r>
      <w:r w:rsidR="00F67DAE">
        <w:t>measures</w:t>
      </w:r>
      <w:r w:rsidR="003B3FFB">
        <w:t>,</w:t>
      </w:r>
      <w:r w:rsidR="00D4215E">
        <w:t xml:space="preserve"> we </w:t>
      </w:r>
      <w:r w:rsidR="00F67DAE">
        <w:t>a</w:t>
      </w:r>
      <w:r w:rsidR="00F67DAE">
        <w:t>n</w:t>
      </w:r>
      <w:r w:rsidR="00F67DAE">
        <w:t xml:space="preserve">alyze </w:t>
      </w:r>
      <w:r w:rsidR="00D4215E">
        <w:t>the dynamics of IL2 in microsecond Molecular Dynamics simulations of the 5-</w:t>
      </w:r>
      <w:r w:rsidR="00F67DAE">
        <w:t>HT</w:t>
      </w:r>
      <w:r w:rsidR="00F67DAE" w:rsidRPr="00883C64">
        <w:rPr>
          <w:vertAlign w:val="subscript"/>
        </w:rPr>
        <w:t>2A</w:t>
      </w:r>
      <w:r w:rsidR="00F67DAE">
        <w:t xml:space="preserve"> </w:t>
      </w:r>
      <w:r w:rsidR="00D4215E">
        <w:t>receptor</w:t>
      </w:r>
      <w:r w:rsidR="00BC46E6">
        <w:t xml:space="preserve"> to demonstrate the powerful features of the new analysis techniques in studying </w:t>
      </w:r>
      <w:r w:rsidR="00F3555D">
        <w:t xml:space="preserve">the collective motion dynamics of </w:t>
      </w:r>
      <w:r w:rsidR="00BC46E6">
        <w:t xml:space="preserve">secondary structure </w:t>
      </w:r>
      <w:r w:rsidR="00F3555D">
        <w:t>motifs</w:t>
      </w:r>
      <w:r w:rsidR="00D4215E">
        <w:t xml:space="preserve">. </w:t>
      </w:r>
      <w:r w:rsidR="00F67DAE">
        <w:t xml:space="preserve">The </w:t>
      </w:r>
      <w:r w:rsidR="00D4215E">
        <w:t>analysis reveal</w:t>
      </w:r>
      <w:r w:rsidR="00F67DAE">
        <w:t xml:space="preserve">s </w:t>
      </w:r>
      <w:r w:rsidR="00BC46E6">
        <w:t>an intriguing</w:t>
      </w:r>
      <w:r w:rsidR="00F67DAE">
        <w:t xml:space="preserve"> difference in the extent of</w:t>
      </w:r>
      <w:r w:rsidR="00D4215E">
        <w:t xml:space="preserve"> </w:t>
      </w:r>
      <w:r w:rsidR="00F67DAE">
        <w:t xml:space="preserve">correlated motions </w:t>
      </w:r>
      <w:r w:rsidR="00190283">
        <w:t xml:space="preserve">in the helical segment of IL2 </w:t>
      </w:r>
      <w:r w:rsidR="00F67DAE">
        <w:t>in the presence and absence of</w:t>
      </w:r>
      <w:r w:rsidR="00D4215E">
        <w:t xml:space="preserve"> bound 5-HT</w:t>
      </w:r>
      <w:r w:rsidR="00BC46E6">
        <w:t>, the</w:t>
      </w:r>
      <w:r w:rsidR="008556FF">
        <w:t xml:space="preserve"> endogenous</w:t>
      </w:r>
      <w:r w:rsidR="00BC46E6">
        <w:t xml:space="preserve"> agonist that</w:t>
      </w:r>
      <w:r w:rsidR="00F67DAE">
        <w:t xml:space="preserve"> activates the receptor and triggers downstream signaling</w:t>
      </w:r>
      <w:r w:rsidR="00BC46E6">
        <w:t>, suggesting</w:t>
      </w:r>
      <w:r w:rsidR="00D4215E">
        <w:t xml:space="preserve"> that IL2 </w:t>
      </w:r>
      <w:r w:rsidR="001B0543">
        <w:t>rigid</w:t>
      </w:r>
      <w:r w:rsidR="00BD6393">
        <w:t>-</w:t>
      </w:r>
      <w:r w:rsidR="001B0543">
        <w:t>body</w:t>
      </w:r>
      <w:r w:rsidR="00D4215E">
        <w:t xml:space="preserve"> motions</w:t>
      </w:r>
      <w:r w:rsidR="003B3FFB">
        <w:t xml:space="preserve"> </w:t>
      </w:r>
      <w:r w:rsidR="00F36AF1">
        <w:t xml:space="preserve">can </w:t>
      </w:r>
      <w:r w:rsidR="003B3FFB">
        <w:t xml:space="preserve">display distinct </w:t>
      </w:r>
      <w:r w:rsidR="00190283">
        <w:t>behavior</w:t>
      </w:r>
      <w:r w:rsidR="00F36AF1">
        <w:t>s</w:t>
      </w:r>
      <w:r w:rsidR="00190283">
        <w:t xml:space="preserve"> that </w:t>
      </w:r>
      <w:r w:rsidR="00F36AF1">
        <w:t>may discriminate</w:t>
      </w:r>
      <w:r w:rsidR="00BC46E6">
        <w:t xml:space="preserve"> functional mechanism</w:t>
      </w:r>
      <w:r w:rsidR="00D4215E">
        <w:t xml:space="preserve"> of GPCRs</w:t>
      </w:r>
      <w:r w:rsidR="00BC46E6">
        <w:t>.</w:t>
      </w:r>
    </w:p>
    <w:p w:rsidR="000A4A13" w:rsidRDefault="000A4A13" w:rsidP="00D4215E">
      <w:pPr>
        <w:pStyle w:val="heading1"/>
      </w:pPr>
      <w:r>
        <w:t>Introduction</w:t>
      </w:r>
    </w:p>
    <w:p w:rsidR="003E7B00" w:rsidRPr="00CC6DAD" w:rsidRDefault="00F47487" w:rsidP="003E7B00">
      <w:pPr>
        <w:ind w:firstLine="230"/>
      </w:pPr>
      <w:r w:rsidRPr="00CC6DAD">
        <w:t>There is sustained and longstanding interest in the involvement of specific secon</w:t>
      </w:r>
      <w:r w:rsidRPr="00CC6DAD">
        <w:t>d</w:t>
      </w:r>
      <w:r w:rsidRPr="00CC6DAD">
        <w:t>ary and tertiary structure elements in the function of signaling proteins at the cell surface. In particular, the coordinated movements of these structural components in molecular machines, such as the G-protein-coupled receptors (GPCRs), have been proposed as key mechanistic elements, and their properties and dynamics have been examined experimentally and computationally for a long time. Indeed, the hypothe</w:t>
      </w:r>
      <w:r w:rsidRPr="00CC6DAD">
        <w:t>t</w:t>
      </w:r>
      <w:r w:rsidRPr="00CC6DAD">
        <w:lastRenderedPageBreak/>
        <w:t xml:space="preserve">ical mechanisms for transitions between functional states of molecular machines that have been determined structurally, </w:t>
      </w:r>
      <w:r w:rsidRPr="00883C64">
        <w:rPr>
          <w:i/>
        </w:rPr>
        <w:t>e.g.</w:t>
      </w:r>
      <w:r w:rsidRPr="00CC6DAD">
        <w:t>, with x-ray crystallography, are often consi</w:t>
      </w:r>
      <w:r w:rsidRPr="00CC6DAD">
        <w:t>d</w:t>
      </w:r>
      <w:r w:rsidRPr="00CC6DAD">
        <w:t xml:space="preserve">ered in terms of </w:t>
      </w:r>
      <w:r w:rsidR="00BD6393">
        <w:t>rigid-</w:t>
      </w:r>
      <w:r w:rsidR="001B0543">
        <w:t>body</w:t>
      </w:r>
      <w:r w:rsidRPr="00CC6DAD">
        <w:t xml:space="preserve"> movements of elements with determined secondary stru</w:t>
      </w:r>
      <w:r w:rsidRPr="00CC6DAD">
        <w:t>c</w:t>
      </w:r>
      <w:r w:rsidRPr="00CC6DAD">
        <w:t>ture content.</w:t>
      </w:r>
      <w:r w:rsidR="007B31E8">
        <w:t xml:space="preserve"> But</w:t>
      </w:r>
      <w:r w:rsidRPr="00CC6DAD">
        <w:t xml:space="preserve"> the experimental validation, at atomic resolution, of the extent to which such </w:t>
      </w:r>
      <w:r w:rsidR="001B0543">
        <w:t>rigid</w:t>
      </w:r>
      <w:r w:rsidR="00BD6393">
        <w:t>-</w:t>
      </w:r>
      <w:r w:rsidR="001B0543">
        <w:t>body</w:t>
      </w:r>
      <w:r w:rsidRPr="00CC6DAD">
        <w:t xml:space="preserve"> motions are realistic and actually involved in specific mech</w:t>
      </w:r>
      <w:r w:rsidRPr="00CC6DAD">
        <w:t>a</w:t>
      </w:r>
      <w:r w:rsidRPr="00CC6DAD">
        <w:t xml:space="preserve">nisms, remains impractical because the molecular machines contain a very large number of such higher-order </w:t>
      </w:r>
      <w:r w:rsidR="00EC19B8">
        <w:t>structural elements</w:t>
      </w:r>
      <w:r w:rsidRPr="00CC6DAD">
        <w:t>. Thus, even within a single crystall</w:t>
      </w:r>
      <w:r w:rsidRPr="00CC6DAD">
        <w:t>o</w:t>
      </w:r>
      <w:r w:rsidRPr="00CC6DAD">
        <w:t>graphic state, domains are often considered to be “rigid” if the experimental B-factor is low, and “disordered” if the B-factor is high, although it would be necessary to validate such statements by examining the many-body correlated motions that define a tru</w:t>
      </w:r>
      <w:r w:rsidR="00BC632B">
        <w:t>e</w:t>
      </w:r>
      <w:r w:rsidRPr="00CC6DAD">
        <w:t xml:space="preserve"> </w:t>
      </w:r>
      <w:r w:rsidR="001B0543">
        <w:t>rigid body</w:t>
      </w:r>
      <w:r w:rsidRPr="00CC6DAD">
        <w:t>. In fact, a more quantitative evaluation of such many-body correl</w:t>
      </w:r>
      <w:r w:rsidRPr="00CC6DAD">
        <w:t>a</w:t>
      </w:r>
      <w:r w:rsidRPr="00CC6DAD">
        <w:t>tions may reveal large divergence from “</w:t>
      </w:r>
      <w:r w:rsidR="001B0543">
        <w:t>rigid</w:t>
      </w:r>
      <w:r w:rsidR="00BD6393">
        <w:t>-</w:t>
      </w:r>
      <w:r w:rsidR="001B0543">
        <w:t>body</w:t>
      </w:r>
      <w:r w:rsidRPr="00CC6DAD">
        <w:t>” behavior in the secondary stru</w:t>
      </w:r>
      <w:r w:rsidRPr="00CC6DAD">
        <w:t>c</w:t>
      </w:r>
      <w:r w:rsidRPr="00CC6DAD">
        <w:t>ture elements; conversely, loops and coil regions, often</w:t>
      </w:r>
      <w:r w:rsidRPr="00CC6DAD" w:rsidDel="00622AB0">
        <w:t xml:space="preserve"> </w:t>
      </w:r>
      <w:r w:rsidRPr="00CC6DAD">
        <w:t>viewed as “disordered”, may incorporate hidden collective motions that could be essential for their role in the fun</w:t>
      </w:r>
      <w:r w:rsidRPr="00CC6DAD">
        <w:t>c</w:t>
      </w:r>
      <w:r w:rsidRPr="00CC6DAD">
        <w:t xml:space="preserve">tional properties of </w:t>
      </w:r>
      <w:r w:rsidR="00BC632B">
        <w:t xml:space="preserve">the </w:t>
      </w:r>
      <w:r w:rsidRPr="00CC6DAD">
        <w:t xml:space="preserve">entire protein. </w:t>
      </w:r>
    </w:p>
    <w:p w:rsidR="00553DDA" w:rsidRPr="009C34BA" w:rsidRDefault="00BE3AEF" w:rsidP="009C34BA">
      <w:pPr>
        <w:shd w:val="clear" w:color="auto" w:fill="FFFFFF"/>
        <w:rPr>
          <w:rFonts w:ascii="Arial" w:hAnsi="Arial" w:cs="Arial"/>
          <w:color w:val="222222"/>
          <w:lang w:eastAsia="en-US"/>
        </w:rPr>
      </w:pPr>
      <w:r w:rsidRPr="00CC6DAD">
        <w:t>Recently</w:t>
      </w:r>
      <w:r w:rsidR="004732B1">
        <w:t xml:space="preserve"> it has been proposed that</w:t>
      </w:r>
      <w:r w:rsidRPr="00CC6DAD">
        <w:t xml:space="preserve"> t</w:t>
      </w:r>
      <w:r w:rsidR="00740BDD" w:rsidRPr="00CC6DAD">
        <w:t>ransitions between structured</w:t>
      </w:r>
      <w:r w:rsidR="007911DD">
        <w:t xml:space="preserve"> states of </w:t>
      </w:r>
      <w:r w:rsidR="007911DD" w:rsidRPr="00CC6DAD">
        <w:t>the i</w:t>
      </w:r>
      <w:r w:rsidR="007911DD" w:rsidRPr="00CC6DAD">
        <w:t>n</w:t>
      </w:r>
      <w:r w:rsidR="007911DD" w:rsidRPr="00CC6DAD">
        <w:t>tracellular loop 2 (IL2) in GPCRs</w:t>
      </w:r>
      <w:r w:rsidR="001C2C7B">
        <w:t xml:space="preserve"> (</w:t>
      </w:r>
      <w:r w:rsidR="007911DD" w:rsidRPr="00883C64">
        <w:rPr>
          <w:i/>
        </w:rPr>
        <w:t>i.e.</w:t>
      </w:r>
      <w:r w:rsidR="007911DD">
        <w:t xml:space="preserve">, including a helix capable of </w:t>
      </w:r>
      <w:r w:rsidR="001B0543">
        <w:t>rigid</w:t>
      </w:r>
      <w:r w:rsidR="00BD6393">
        <w:t>-</w:t>
      </w:r>
      <w:r w:rsidR="001B0543">
        <w:t>body</w:t>
      </w:r>
      <w:r w:rsidR="007911DD">
        <w:t xml:space="preserve"> m</w:t>
      </w:r>
      <w:r w:rsidR="007911DD">
        <w:t>o</w:t>
      </w:r>
      <w:r w:rsidR="007911DD">
        <w:t>tions</w:t>
      </w:r>
      <w:r w:rsidR="001C2C7B">
        <w:t>)</w:t>
      </w:r>
      <w:r w:rsidR="007911DD">
        <w:t xml:space="preserve">, </w:t>
      </w:r>
      <w:r w:rsidR="00740BDD" w:rsidRPr="00CC6DAD">
        <w:t>and unstructured states</w:t>
      </w:r>
      <w:r w:rsidR="007911DD">
        <w:t xml:space="preserve"> of the loo</w:t>
      </w:r>
      <w:r w:rsidR="00F06F3D">
        <w:t xml:space="preserve">p, </w:t>
      </w:r>
      <w:ins w:id="1" w:author="mil2037" w:date="2014-01-16T13:49:00Z">
        <w:r w:rsidR="00AB10A6">
          <w:t xml:space="preserve">may be involved </w:t>
        </w:r>
      </w:ins>
      <w:r w:rsidR="004732B1">
        <w:t>in signaling mechanisms of the</w:t>
      </w:r>
      <w:r w:rsidR="004732B1" w:rsidRPr="00CC6DAD">
        <w:t xml:space="preserve"> </w:t>
      </w:r>
      <w:r w:rsidR="00740BDD" w:rsidRPr="00CC6DAD">
        <w:t>receptor</w:t>
      </w:r>
      <w:del w:id="2" w:author="mil2037" w:date="2014-01-16T13:49:00Z">
        <w:r w:rsidR="004732B1" w:rsidDel="00AB10A6">
          <w:delText>.</w:delText>
        </w:r>
        <w:r w:rsidR="00740BDD" w:rsidRPr="00CC6DAD" w:rsidDel="00AB10A6">
          <w:delText xml:space="preserve"> </w:delText>
        </w:r>
      </w:del>
      <w:r w:rsidR="00740BDD" w:rsidRPr="00CC6DAD">
        <w:t>. In crystal structures of</w:t>
      </w:r>
      <w:r w:rsidR="00687434">
        <w:t xml:space="preserve"> the</w:t>
      </w:r>
      <w:r w:rsidR="00324536">
        <w:t xml:space="preserve"> </w:t>
      </w:r>
      <w:r w:rsidR="00A46FDF">
        <w:t>GPCRs in th</w:t>
      </w:r>
      <w:r w:rsidR="00B56955">
        <w:t>e</w:t>
      </w:r>
      <w:r w:rsidR="00A46FDF">
        <w:t>i</w:t>
      </w:r>
      <w:r w:rsidR="00B56955">
        <w:t>r</w:t>
      </w:r>
      <w:r w:rsidR="00324536">
        <w:t xml:space="preserve"> inactive states, </w:t>
      </w:r>
      <w:r w:rsidR="00524562">
        <w:rPr>
          <w:i/>
        </w:rPr>
        <w:t>e.g</w:t>
      </w:r>
      <w:r w:rsidR="00045041">
        <w:rPr>
          <w:i/>
        </w:rPr>
        <w:t>.</w:t>
      </w:r>
      <w:r w:rsidR="00324536">
        <w:t>,</w:t>
      </w:r>
      <w:r w:rsidR="00740BDD" w:rsidRPr="00CC6DAD">
        <w:t xml:space="preserve"> </w:t>
      </w:r>
      <w:r w:rsidR="00D82C06">
        <w:t xml:space="preserve">the </w:t>
      </w:r>
      <w:r w:rsidR="00981EB1">
        <w:t>β</w:t>
      </w:r>
      <w:r w:rsidR="00981EB1" w:rsidRPr="00883C64">
        <w:rPr>
          <w:vertAlign w:val="subscript"/>
        </w:rPr>
        <w:t>2</w:t>
      </w:r>
      <w:r w:rsidR="00981EB1">
        <w:t xml:space="preserve"> adrenergic receptor (β2AR) </w:t>
      </w:r>
      <w:r w:rsidR="00740BDD" w:rsidRPr="00CC6DAD">
        <w:t>bound to the inverse agonist carazol</w:t>
      </w:r>
      <w:r w:rsidR="00CA2974">
        <w:t>ol</w:t>
      </w:r>
      <w:r w:rsidR="00253F5D">
        <w:t xml:space="preserve"> (2RH1.pdb)</w:t>
      </w:r>
      <w:r w:rsidR="00981EB1">
        <w:t xml:space="preserve"> </w:t>
      </w:r>
      <w:r w:rsidR="00E77285">
        <w:fldChar w:fldCharType="begin" w:fldLock="1"/>
      </w:r>
      <w:r w:rsidR="009C34BA">
        <w:instrText>ADDIN CSL_CITATION { "citationItems" : [ { "id" : "ITEM-1", "itemData" : { "DOI" : "10.1126/science.1150577", "ISSN" : "1095-9203", "PMID" : "17962520", "abstract" : "Heterotrimeric guanine nucleotide-binding protein (G protein)-coupled receptors constitute the largest family of eukaryotic signal transduction proteins that communicate across the membrane. We report the crystal structure of a human beta2-adrenergic receptor-T4 lysozyme fusion protein bound to the partial inverse agonist carazolol at 2.4 angstrom resolution. The structure provides a high-resolution view of a human G protein-coupled receptor bound to a diffusible ligand. Ligand-binding site accessibility is enabled by the second extracellular loop, which is held out of the binding cavity by a pair of closely spaced disulfide bridges and a short helical segment within the loop. Cholesterol, a necessary component for crystallization, mediates an intriguing parallel association of receptor molecules in the crystal lattice. Although the location of carazolol in the beta2-adrenergic receptor is very similar to that of retinal in rhodopsin, structural differences in the ligand-binding site and other regions highlight the challenges in using rhodopsin as a template model for this large receptor family.", "author" : [ { "dropping-particle" : "", "family" : "Cherezov", "given" : "Vadim", "non-dropping-particle" : "", "parse-names" : false, "suffix" : "" }, { "dropping-particle" : "", "family" : "Rosenbaum", "given" : "Daniel M", "non-dropping-particle" : "", "parse-names" : false, "suffix" : "" }, { "dropping-particle" : "", "family" : "Hanson", "given" : "Michael a", "non-dropping-particle" : "", "parse-names" : false, "suffix" : "" }, { "dropping-particle" : "", "family" : "Rasmussen", "given" : "S\u00f8ren G F", "non-dropping-particle" : "", "parse-names" : false, "suffix" : "" }, { "dropping-particle" : "", "family" : "Thian", "given" : "Foon Sun", "non-dropping-particle" : "", "parse-names" : false, "suffix" : "" }, { "dropping-particle" : "", "family" : "Kobilka", "given" : "Tong Sun", "non-dropping-particle" : "", "parse-names" : false, "suffix" : "" }, { "dropping-particle" : "", "family" : "Choi", "given" : "Hee-Jung", "non-dropping-particle" : "", "parse-names" : false, "suffix" : "" }, { "dropping-particle" : "", "family" : "Kuhn", "given" : "Peter", "non-dropping-particle" : "", "parse-names" : false, "suffix" : "" }, { "dropping-particle" : "", "family" : "Weis", "given" : "William I", "non-dropping-particle" : "", "parse-names" : false, "suffix" : "" }, { "dropping-particle" : "", "family" : "Kobilka", "given" : "Brian K", "non-dropping-particle" : "", "parse-names" : false, "suffix" : "" }, { "dropping-particle" : "", "family" : "Stevens", "given" : "Raymond C", "non-dropping-particle" : "", "parse-names" : false, "suffix" : "" } ], "container-title" : "Science", "id" : "ITEM-1", "issue" : "5854", "issued" : { "date-parts" : [ [ "2007", "11", "23" ] ] }, "page" : "1258-65", "title" : "High-resolution crystal structure of an engineered human beta2-adrenergic G protein-coupled receptor.", "type" : "article-journal", "volume" : "318" }, "uris" : [ "http://www.mendeley.com/documents/?uuid=435ff655-c31e-4549-97c9-d4a4bd8acc70" ] } ], "mendeley" : { "previouslyFormattedCitation" : "[1]" }, "properties" : { "noteIndex" : 0 }, "schema" : "https://github.com/citation-style-language/schema/raw/master/csl-citation.json" }</w:instrText>
      </w:r>
      <w:r w:rsidR="00E77285">
        <w:fldChar w:fldCharType="separate"/>
      </w:r>
      <w:r w:rsidR="00D734B3" w:rsidRPr="00D734B3">
        <w:rPr>
          <w:noProof/>
        </w:rPr>
        <w:t>[1]</w:t>
      </w:r>
      <w:r w:rsidR="00E77285">
        <w:fldChar w:fldCharType="end"/>
      </w:r>
      <w:r w:rsidR="00740BDD" w:rsidRPr="00CC6DAD">
        <w:t xml:space="preserve"> and inactivated rhodopsin</w:t>
      </w:r>
      <w:r w:rsidR="00253F5D">
        <w:t xml:space="preserve"> (</w:t>
      </w:r>
      <w:r w:rsidR="00F13496">
        <w:t>1F88</w:t>
      </w:r>
      <w:r w:rsidR="00253F5D">
        <w:t>.pdb)</w:t>
      </w:r>
      <w:r w:rsidR="00ED00B1">
        <w:t xml:space="preserve"> </w:t>
      </w:r>
      <w:r w:rsidR="00E77285">
        <w:fldChar w:fldCharType="begin" w:fldLock="1"/>
      </w:r>
      <w:r w:rsidR="009C34BA">
        <w:instrText>ADDIN CSL_CITATION { "citationItems" : [ { "id" : "ITEM-1", "itemData" : { "DOI" : "10.1126/science.289.5480.739", "ISSN" : "00368075", "author" : [ { "dropping-particle" : "", "family" : "Palczewski", "given" : "K.", "non-dropping-particle" : "", "parse-names" : false, "suffix" : "" } ], "container-title" : "Science", "id" : "ITEM-1", "issue" : "5480", "issued" : { "date-parts" : [ [ "2000", "8", "4" ] ] }, "page" : "739-745", "title" : "Crystal Structure of Rhodopsin: A G Protein-Coupled Receptor", "type" : "article-journal", "volume" : "289" }, "uris" : [ "http://www.mendeley.com/documents/?uuid=33f2d879-d575-4a61-aa9e-6b3de59064c7" ] } ], "mendeley" : { "previouslyFormattedCitation" : "[2]" }, "properties" : { "noteIndex" : 0 }, "schema" : "https://github.com/citation-style-language/schema/raw/master/csl-citation.json" }</w:instrText>
      </w:r>
      <w:r w:rsidR="00E77285">
        <w:fldChar w:fldCharType="separate"/>
      </w:r>
      <w:r w:rsidR="00ED00B1" w:rsidRPr="00ED00B1">
        <w:rPr>
          <w:noProof/>
        </w:rPr>
        <w:t>[2]</w:t>
      </w:r>
      <w:r w:rsidR="00E77285">
        <w:fldChar w:fldCharType="end"/>
      </w:r>
      <w:r w:rsidR="00740BDD" w:rsidRPr="00CC6DAD">
        <w:t>, intracellular loop 2 (IL2) is unstruc</w:t>
      </w:r>
      <w:r w:rsidR="00981EB1">
        <w:t>tured</w:t>
      </w:r>
      <w:r w:rsidR="004732B1">
        <w:t>;</w:t>
      </w:r>
      <w:r w:rsidR="00740BDD" w:rsidRPr="00CC6DAD">
        <w:t xml:space="preserve"> </w:t>
      </w:r>
      <w:r w:rsidR="00045041">
        <w:t xml:space="preserve">but </w:t>
      </w:r>
      <w:r w:rsidR="007911DD" w:rsidRPr="00CC6DAD">
        <w:t>IL2 is struc</w:t>
      </w:r>
      <w:r w:rsidR="007911DD">
        <w:t>tured</w:t>
      </w:r>
      <w:r w:rsidR="00740BDD" w:rsidRPr="00CC6DAD">
        <w:t xml:space="preserve"> in </w:t>
      </w:r>
      <w:r w:rsidR="007700C7">
        <w:t xml:space="preserve">the </w:t>
      </w:r>
      <w:r w:rsidR="00740BDD" w:rsidRPr="00CC6DAD">
        <w:t xml:space="preserve">crystal structures of </w:t>
      </w:r>
      <w:r w:rsidR="004A5742">
        <w:t>the active state</w:t>
      </w:r>
      <w:r w:rsidR="008679FB">
        <w:t>s</w:t>
      </w:r>
      <w:r w:rsidR="004A5742">
        <w:t xml:space="preserve"> of the same receptors, </w:t>
      </w:r>
      <w:r w:rsidR="00045041">
        <w:rPr>
          <w:i/>
        </w:rPr>
        <w:t>e.g.</w:t>
      </w:r>
      <w:r w:rsidR="00045041">
        <w:t>,</w:t>
      </w:r>
      <w:r w:rsidR="00045041" w:rsidRPr="00CC6DAD">
        <w:t xml:space="preserve"> </w:t>
      </w:r>
      <w:r w:rsidR="004A5742">
        <w:t xml:space="preserve">the β2AR </w:t>
      </w:r>
      <w:r w:rsidR="004A5742" w:rsidRPr="00CC6DAD">
        <w:t>bound to the agonist</w:t>
      </w:r>
      <w:r w:rsidR="002161A8">
        <w:t xml:space="preserve"> BI-167107</w:t>
      </w:r>
      <w:r w:rsidR="004A5742">
        <w:t xml:space="preserve"> (</w:t>
      </w:r>
      <w:r w:rsidR="002161A8">
        <w:t>3SN6.pdb</w:t>
      </w:r>
      <w:r w:rsidR="004A5742">
        <w:t>)</w:t>
      </w:r>
      <w:r w:rsidR="00934EA6">
        <w:t xml:space="preserve"> </w:t>
      </w:r>
      <w:r w:rsidR="00E77285">
        <w:fldChar w:fldCharType="begin" w:fldLock="1"/>
      </w:r>
      <w:r w:rsidR="009C34BA">
        <w:instrText>ADDIN CSL_CITATION { "citationItems" : [ { "id" : "ITEM-1", "itemData" : { "DOI" : "10.1038/nature10361", "ISSN" : "1476-4687", "PMID" : "21772288", "abstract" : "G protein-coupled receptors (GPCRs) are responsible for the majority of cellular responses to hormones and neurotransmitters as well as the senses of sight, olfaction and taste. The paradigm of GPCR signalling is the activation of a heterotrimeric GTP binding protein (G protein) by an agonist-occupied receptor. The \u03b2(2) adrenergic receptor (\u03b2(2)AR) activation of Gs, the stimulatory G protein for adenylyl cyclase, has long been a model system for GPCR signalling. Here we present the crystal structure of the active state ternary complex composed of agonist-occupied monomeric \u03b2(2)AR and nucleotide-free Gs heterotrimer. The principal interactions between the \u03b2(2)AR and Gs involve the amino- and carboxy-terminal \u03b1-helices of Gs, with conformational changes propagating to the nucleotide-binding pocket. The largest conformational changes in the \u03b2(2)AR include a 14 \u00c5 outward movement at the cytoplasmic end of transmembrane segment 6 (TM6) and an \u03b1-helical extension of the cytoplasmic end of TM5. The most surprising observation is a major displacement of the \u03b1-helical domain of G\u03b1s relative to the Ras-like GTPase domain. This crystal structure represents the first high-resolution view of transmembrane signalling by a GPCR.", "author" : [ { "dropping-particle" : "", "family" : "Rasmussen", "given" : "S\u00f8ren G F", "non-dropping-particle" : "", "parse-names" : false, "suffix" : "" }, { "dropping-particle" : "", "family" : "DeVree", "given" : "Brian T", "non-dropping-particle" : "", "parse-names" : false, "suffix" : "" }, { "dropping-particle" : "", "family" : "Zou", "given" : "Yaozhong", "non-dropping-particle" : "", "parse-names" : false, "suffix" : "" }, { "dropping-particle" : "", "family" : "Kruse", "given" : "Andrew C", "non-dropping-particle" : "", "parse-names" : false, "suffix" : "" }, { "dropping-particle" : "", "family" : "Chung", "given" : "Ka Young", "non-dropping-particle" : "", "parse-names" : false, "suffix" : "" }, { "dropping-particle" : "", "family" : "Kobilka", "given" : "Tong Sun", "non-dropping-particle" : "", "parse-names" : false, "suffix" : "" }, { "dropping-particle" : "", "family" : "Thian", "given" : "Foon Sun", "non-dropping-particle" : "", "parse-names" : false, "suffix" : "" }, { "dropping-particle" : "", "family" : "Chae", "given" : "Pil Seok", "non-dropping-particle" : "", "parse-names" : false, "suffix" : "" }, { "dropping-particle" : "", "family" : "Pardon", "given" : "Els", "non-dropping-particle" : "", "parse-names" : false, "suffix" : "" }, { "dropping-particle" : "", "family" : "Calinski", "given" : "Diane", "non-dropping-particle" : "", "parse-names" : false, "suffix" : "" }, { "dropping-particle" : "", "family" : "Mathiesen", "given" : "Jesper M", "non-dropping-particle" : "", "parse-names" : false, "suffix" : "" }, { "dropping-particle" : "", "family" : "Shah", "given" : "Syed T a", "non-dropping-particle" : "", "parse-names" : false, "suffix" : "" }, { "dropping-particle" : "", "family" : "Lyons", "given" : "Joseph a", "non-dropping-particle" : "", "parse-names" : false, "suffix" : "" }, { "dropping-particle" : "", "family" : "Caffrey", "given" : "Martin", "non-dropping-particle" : "", "parse-names" : false, "suffix" : "" }, { "dropping-particle" : "", "family" : "Gellman", "given" : "Samuel H", "non-dropping-particle" : "", "parse-names" : false, "suffix" : "" }, { "dropping-particle" : "", "family" : "Steyaert", "given" : "Jan", "non-dropping-particle" : "", "parse-names" : false, "suffix" : "" }, { "dropping-particle" : "", "family" : "Skiniotis", "given" : "Georgios", "non-dropping-particle" : "", "parse-names" : false, "suffix" : "" }, { "dropping-particle" : "", "family" : "Weis", "given" : "William I", "non-dropping-particle" : "", "parse-names" : false, "suffix" : "" }, { "dropping-particle" : "", "family" : "Sunahara", "given" : "Roger K", "non-dropping-particle" : "", "parse-names" : false, "suffix" : "" }, { "dropping-particle" : "", "family" : "Kobilka", "given" : "Brian K", "non-dropping-particle" : "", "parse-names" : false, "suffix" : "" } ], "container-title" : "Nature", "id" : "ITEM-1", "issue" : "7366", "issued" : { "date-parts" : [ [ "2011", "9", "29" ] ] }, "page" : "549-55", "publisher" : "Nature Publishing Group", "title" : "Crystal structure of the \u03b22 adrenergic receptor-Gs protein complex.", "type" : "article-journal", "volume" : "477" }, "uris" : [ "http://www.mendeley.com/documents/?uuid=c61e6851-a500-4b6e-b83b-afd78836cabd" ] } ], "mendeley" : { "previouslyFormattedCitation" : "[3]" }, "properties" : { "noteIndex" : 0 }, "schema" : "https://github.com/citation-style-language/schema/raw/master/csl-citation.json" }</w:instrText>
      </w:r>
      <w:r w:rsidR="00E77285">
        <w:fldChar w:fldCharType="separate"/>
      </w:r>
      <w:r w:rsidR="00F13496" w:rsidRPr="00F13496">
        <w:rPr>
          <w:noProof/>
        </w:rPr>
        <w:t>[3]</w:t>
      </w:r>
      <w:r w:rsidR="00E77285">
        <w:fldChar w:fldCharType="end"/>
      </w:r>
      <w:r w:rsidR="00F13496">
        <w:t xml:space="preserve"> </w:t>
      </w:r>
      <w:r w:rsidR="00934EA6">
        <w:t xml:space="preserve">and </w:t>
      </w:r>
      <w:r w:rsidR="008679FB">
        <w:t xml:space="preserve">the structure of metarhodopsin </w:t>
      </w:r>
      <w:r w:rsidR="00A36F1B">
        <w:t xml:space="preserve">II </w:t>
      </w:r>
      <w:r w:rsidR="008679FB">
        <w:t>(</w:t>
      </w:r>
      <w:r w:rsidR="00C20F6F">
        <w:t>3PQR.</w:t>
      </w:r>
      <w:r w:rsidR="008679FB">
        <w:t xml:space="preserve">pdb) </w:t>
      </w:r>
      <w:r w:rsidR="00E77285">
        <w:fldChar w:fldCharType="begin" w:fldLock="1"/>
      </w:r>
      <w:r w:rsidR="009C34BA">
        <w:instrText>ADDIN CSL_CITATION { "citationItems" : [ { "id" : "ITEM-1", "itemData" : { "DOI" : "10.1038/nature09789", "ISSN" : "1476-4687", "PMID" : "21389988", "abstract" : "G-protein-coupled receptors (GPCRs) are seven transmembrane helix (TM) proteins that transduce signals into living cells by binding extracellular ligands and coupling to intracellular heterotrimeric G proteins (G\u03b1\u03b2\u03b3). The photoreceptor rhodopsin couples to transducin and bears its ligand 11-cis-retinal covalently bound via a protonated Schiff base to the opsin apoprotein. Absorption of a photon causes retinal cis/trans isomerization and generates the agonist all-trans-retinal in situ. After early photoproducts, the active G-protein-binding intermediate metarhodopsin II (Meta II) is formed, in which the retinal Schiff base is still intact but deprotonated. Dissociation of the proton from the Schiff base breaks a major constraint in the protein and enables further activating steps, including an outward tilt of TM6 and formation of a large cytoplasmic crevice for uptake of the interacting C terminus of the G\u03b1 subunit. Owing to Schiff base hydrolysis, Meta II is short-lived and notoriously difficult to crystallize. We therefore soaked opsin crystals with all-trans-retinal to form Meta II, presuming that the crystal's high concentration of opsin in an active conformation (Ops*) may facilitate all-trans-retinal uptake and Schiff base formation. Here we present the 3.0 \u00c5 and 2.85 \u00c5 crystal structures, respectively, of Meta II alone or in complex with an 11-amino-acid C-terminal fragment derived from G\u03b1 (G\u03b1CT2). G\u03b1CT2 binds in a large crevice at the cytoplasmic side, akin to the binding of a similar G\u03b1-derived peptide to Ops* (ref. 7). In the Meta II structures, the electron density from the retinal ligand seamlessly continues into the Lys 296 side chain, reflecting proper formation of the Schiff base linkage. The retinal is in a relaxed conformation and almost undistorted compared with pure crystalline all-trans-retinal. By comparison with early photoproducts we propose how retinal translocation and rotation induce the gross conformational changes characteristic for Meta II. The structures can now serve as models for the large GPCR family.", "author" : [ { "dropping-particle" : "", "family" : "Choe", "given" : "Hui-Woog", "non-dropping-particle" : "", "parse-names" : false, "suffix" : "" }, { "dropping-particle" : "", "family" : "Kim", "given" : "Yong Ju", "non-dropping-particle" : "", "parse-names" : false, "suffix" : "" }, { "dropping-particle" : "", "family" : "Park", "given" : "Jung Hee", "non-dropping-particle" : "", "parse-names" : false, "suffix" : "" }, { "dropping-particle" : "", "family" : "Morizumi", "given" : "Takefumi", "non-dropping-particle" : "", "parse-names" : false, "suffix" : "" }, { "dropping-particle" : "", "family" : "Pai", "given" : "Emil F", "non-dropping-particle" : "", "parse-names" : false, "suffix" : "" }, { "dropping-particle" : "", "family" : "Krauss", "given" : "Norbert", "non-dropping-particle" : "", "parse-names" : false, "suffix" : "" }, { "dropping-particle" : "", "family" : "Hofmann", "given" : "Klaus Peter", "non-dropping-particle" : "", "parse-names" : false, "suffix" : "" }, { "dropping-particle" : "", "family" : "Scheerer", "given" : "Patrick", "non-dropping-particle" : "", "parse-names" : false, "suffix" : "" }, { "dropping-particle" : "", "family" : "Ernst", "given" : "Oliver P", "non-dropping-particle" : "", "parse-names" : false, "suffix" : "" } ], "container-title" : "Nature", "id" : "ITEM-1", "issue" : "7340", "issued" : { "date-parts" : [ [ "2011", "3", "31" ] ] }, "page" : "651-5", "publisher" : "Nature Publishing Group", "title" : "Crystal structure of metarhodopsin II.", "type" : "article-journal", "volume" : "471" }, "uris" : [ "http://www.mendeley.com/documents/?uuid=ca85aa22-e2ef-46a0-bb8c-bfe9dc74aadd" ] } ], "mendeley" : { "previouslyFormattedCitation" : "[4]" }, "properties" : { "noteIndex" : 0 }, "schema" : "https://github.com/citation-style-language/schema/raw/master/csl-citation.json" }</w:instrText>
      </w:r>
      <w:r w:rsidR="00E77285">
        <w:fldChar w:fldCharType="separate"/>
      </w:r>
      <w:r w:rsidR="00F13496" w:rsidRPr="00F13496">
        <w:rPr>
          <w:noProof/>
        </w:rPr>
        <w:t>[4]</w:t>
      </w:r>
      <w:r w:rsidR="00E77285">
        <w:fldChar w:fldCharType="end"/>
      </w:r>
      <w:r w:rsidR="00F13496">
        <w:t>.</w:t>
      </w:r>
      <w:r w:rsidR="00417C3F">
        <w:t xml:space="preserve"> </w:t>
      </w:r>
      <w:r w:rsidR="00E64DB0">
        <w:t>Moreover,</w:t>
      </w:r>
      <w:r w:rsidR="00EA4550">
        <w:t xml:space="preserve"> m</w:t>
      </w:r>
      <w:r w:rsidR="007911DD">
        <w:t>utations</w:t>
      </w:r>
      <w:r w:rsidR="00236052" w:rsidRPr="00CC6DAD">
        <w:t xml:space="preserve"> in IL2</w:t>
      </w:r>
      <w:r w:rsidR="007911DD">
        <w:t xml:space="preserve"> that affect </w:t>
      </w:r>
      <w:r w:rsidR="004732B1">
        <w:t xml:space="preserve">receptor </w:t>
      </w:r>
      <w:r w:rsidR="007911DD">
        <w:t xml:space="preserve">function </w:t>
      </w:r>
      <w:r w:rsidR="00236052" w:rsidRPr="00CC6DAD">
        <w:t>have been documented</w:t>
      </w:r>
      <w:r w:rsidR="00D5396B">
        <w:t xml:space="preserve"> </w:t>
      </w:r>
      <w:r w:rsidR="00E77285">
        <w:fldChar w:fldCharType="begin" w:fldLock="1"/>
      </w:r>
      <w:r w:rsidR="009C34BA">
        <w:instrText>ADDIN CSL_CITATION { "citationItems" : [ { "id" : "ITEM-1", "itemData" : { "DOI" : "10.1074/jbc.M508074200", "ISSN" : "0021-9258", "PMID" : "16319069", "abstract" : "beta-Arrestins have been shown to inhibit competitively G protein-dependent signaling and to mediate endocytosis for many of the hundreds of nonvisual rhodopsin family G protein-coupled receptors (GPCR). An open question of fundamental importance concerning the regulation of signal transduction of several hundred rhodopsin-like GPCRs is how these receptors of limited sequence homology, when considered in toto, can all recruit and activate the two highly conserved beta-arrestin proteins as part of their signaling/desensitization process. Although the serine and threonine residues that form GPCR kinase phosphorylation sites are common beta-arrestin-associated receptor determinants regulating receptor desensitization and internalization, the agonist-activated conformation of a GPCR probably reveals the most fundamental determinant mediating the GPCR and arrestin interaction. Here we identified a beta-arrestin binding determinant common to the rhodopsin family GPCRs formed from the proximal 10 residues of the second intracellular loop. We demonstrated by both gain and loss of function studies for the serotonin 2C, beta2-adrenergic, alpha2a)adrenergic, and neuropeptide Y type 2 receptors that the highly conserved amino acids, proline and alanine, naturally occurring in rhodopsin family receptors six residues distal to the highly conserved second loop DRY motif regulate beta-arrestin binding and beta-arrestin-mediated internalization. In particular, as demonstrated for the beta2 AR, this occurs independently of changes in GPCR kinase phosphorylation. These results suggest that a GPCR conformation directed by the second intracellular loop, likely using the loop itself as a binding patch, may function as a switch for transitioning beta-arrestin from its inactive form to its active receptor-binding state.", "author" : [ { "dropping-particle" : "", "family" : "Marion", "given" : "S\u00e9bastien", "non-dropping-particle" : "", "parse-names" : false, "suffix" : "" }, { "dropping-particle" : "", "family" : "Oakley", "given" : "Robert H", "non-dropping-particle" : "", "parse-names" : false, "suffix" : "" }, { "dropping-particle" : "", "family" : "Kim", "given" : "Kyeong-Man", "non-dropping-particle" : "", "parse-names" : false, "suffix" : "" }, { "dropping-particle" : "", "family" : "Caron", "given" : "Marc G", "non-dropping-particle" : "", "parse-names" : false, "suffix" : "" }, { "dropping-particle" : "", "family" : "Barak", "given" : "Larry S", "non-dropping-particle" : "", "parse-names" : false, "suffix" : "" } ], "container-title" : "The Journal of biological chemistry", "id" : "ITEM-1", "issue" : "5", "issued" : { "date-parts" : [ [ "2006", "2", "3" ] ] }, "page" : "2932-8", "title" : "A beta-arrestin binding determinant common to the second intracellular loops of rhodopsin family G protein-coupled receptors.", "type" : "article-journal", "volume" : "281" }, "uris" : [ "http://www.mendeley.com/documents/?uuid=f744c310-38c7-4bed-800f-2e8be62ff306" ] }, { "id" : "ITEM-2", "itemData" : { "DOI" : "10.1074/jbc.273.38.24322", "ISSN" : "00219258", "author" : [ { "dropping-particle" : "", "family" : "Burstein", "given" : "E. S.", "non-dropping-particle" : "", "parse-names" : false, "suffix" : "" } ], "container-title" : "Journal of Biological Chemistry", "id" : "ITEM-2", "issue" : "38", "issued" : { "date-parts" : [ [ "1998", "9", "18" ] ] }, "page" : "24322-24327", "title" : "The Second Intracellular Loop of the m5 Muscarinic Receptor Is the Switch Which Enables G-protein Coupling", "type" : "article-journal", "volume" : "273" }, "uris" : [ "http://www.mendeley.com/documents/?uuid=fd59e645-772a-4779-9956-cf10f45880e4" ] }, { "id" : "ITEM-3", "itemData" : { "DOI" : "10.1124/mol.105.019844", "ISSN" : "0026-895X", "PMID" : "16410407", "abstract" : "This study provides the first comprehensive evidence that the second intracellular loop C-terminal domain (Ci2) is critical for receptor-G protein coupling to multiple responses. Although Ci2 is weakly conserved, its role in 5-hydroxytryptamine-1A (5-HT1A) receptor function was suggested by the selective loss of Gbetagamma-mediated signaling in the T149A-5-HT1A receptor mutant. More than 60 point mutant 5-HT1A receptors in the alpha-helical Ci2 sequence (143DYVNKRTPRR152) were generated. Most mutants retained agonist binding and were tested for Gbetagamma signaling to adenylyl cyclase II or phospholipase C and Galphai coupling to detect constitutive and agonist-induced Gi/Go coupling. Remarkably, most point mutations markedly attenuated 5-HT1A signaling, indicating that the entire Ci2 domain is critical for receptor G-protein coupling. Six signaling phenotypes were observed: wild-type-like, Galphai-coupled/weak Gbetagamma-coupled, Gbetagamma-uncoupled, Gbetagamma-selective coupled, uncoupled, and inverse coupling. Our data elucidate specific roles of Ci2 residues consistent with predictions based on rhodopsin crystal structure. The absolute coupling requirement for lysine, arginine, and proline residues is consistent with a predicted amphipathic alpha-helical Ci2 domain that is kinked at Pro150. Polar residues (Thr149, Asn146) located in the externally oriented positively charged face were required for Gbetagamma but not Galphai coupling, suggesting a direct interface with Gbetagamma subunits. The hydrophobic face includes the critical Tyr144 that directs the specificity of coupling to both Gbetagamma and Galphai pathways. The key coupling residues Tyr144/Lys147 (Ci2) are predicted to orient internally, forming hydrogen and ionic bonds with Asp133/Arg134 (Ni2 DRY motif) and Glu340 (Ci3) to stabilize the Gprotein coupling domain. Thus, the 5-HT1A receptor Ci2 domain determines Gbetagamma specificity and stabilizes Galphai-mediated signaling.", "author" : [ { "dropping-particle" : "", "family" : "Kushwaha", "given" : "Neena", "non-dropping-particle" : "", "parse-names" : false, "suffix" : "" }, { "dropping-particle" : "", "family" : "Harwood", "given" : "Shannon C", "non-dropping-particle" : "", "parse-names" : false, "suffix" : "" }, { "dropping-particle" : "", "family" : "Wilson", "given" : "Ariel M", "non-dropping-particle" : "", "parse-names" : false, "suffix" : "" }, { "dropping-particle" : "", "family" : "Berger", "given" : "Miles", "non-dropping-particle" : "", "parse-names" : false, "suffix" : "" }, { "dropping-particle" : "", "family" : "Tecott", "given" : "Laurence H", "non-dropping-particle" : "", "parse-names" : false, "suffix" : "" }, { "dropping-particle" : "", "family" : "Roth", "given" : "Bryan L", "non-dropping-particle" : "", "parse-names" : false, "suffix" : "" }, { "dropping-particle" : "", "family" : "Albert", "given" : "Paul R", "non-dropping-particle" : "", "parse-names" : false, "suffix" : "" } ], "container-title" : "Molecular pharmacology", "id" : "ITEM-3", "issue" : "5", "issued" : { "date-parts" : [ [ "2006", "5" ] ] }, "page" : "1518-26", "title" : "Molecular determinants in the second intracellular loop of the 5-hydroxytryptamine-1A receptor for G-protein coupling.", "type" : "article-journal", "volume" : "69" }, "uris" : [ "http://www.mendeley.com/documents/?uuid=37152a46-68c7-4152-8ee4-540d9ba5af5a" ] } ], "mendeley" : { "previouslyFormattedCitation" : "[5\u20137]" }, "properties" : { "noteIndex" : 0 }, "schema" : "https://github.com/citation-style-language/schema/raw/master/csl-citation.json" }</w:instrText>
      </w:r>
      <w:r w:rsidR="00E77285">
        <w:fldChar w:fldCharType="separate"/>
      </w:r>
      <w:r w:rsidR="00F13496" w:rsidRPr="00F13496">
        <w:rPr>
          <w:noProof/>
        </w:rPr>
        <w:t>[5–7]</w:t>
      </w:r>
      <w:r w:rsidR="00E77285">
        <w:fldChar w:fldCharType="end"/>
      </w:r>
      <w:r w:rsidR="00236052" w:rsidRPr="00CC6DAD">
        <w:t>, and many</w:t>
      </w:r>
      <w:r w:rsidR="007911DD">
        <w:t xml:space="preserve"> of these</w:t>
      </w:r>
      <w:r w:rsidR="00236052" w:rsidRPr="00CC6DAD">
        <w:t xml:space="preserve"> </w:t>
      </w:r>
      <w:r w:rsidR="007911DD">
        <w:t>were</w:t>
      </w:r>
      <w:r w:rsidR="00236052" w:rsidRPr="00CC6DAD">
        <w:t xml:space="preserve"> predicted to disrupt the confor</w:t>
      </w:r>
      <w:r w:rsidR="00707088">
        <w:t xml:space="preserve">mation and/or helicity of IL2 </w:t>
      </w:r>
      <w:r w:rsidR="00E77285">
        <w:fldChar w:fldCharType="begin" w:fldLock="1"/>
      </w:r>
      <w:r w:rsidR="009C34BA">
        <w:instrText>ADDIN CSL_CITATION { "citationItems" : [ { "id" : "ITEM-1", "itemData" : { "DOI" : "10.1021/bi100580s", "ISSN" : "1520-4995", "PMID" : "21062002", "abstract" : "Intracellular loop 2 (IL2) in G-protein-coupled receptors (GPCRs) is functionally important, e.g., in binding to G-protein and \u03b2-arrestin. Differences in secondary structure of IL2 in the crystal structures of the very similar \u03b2(1)- and \u03b2(2)-adrenergic receptors (\u03b2(1)AR and \u03b2(2)AR, respectively), i.e., an \u03b1-helix and an L-shaped strand, respectively, emphasize the need to understand the structural basis for IL2 functionality. We studied the properties of IL2 in the context of experimental data using a Monte Carlo-based ab initio method. The procedure was validated first by verifying that the IL2 structures in \u03b2(1)AR and \u03b2(2)AR crystals were correctly reproduced, even after conformational ensemble searches at &gt;1200 K where most secondary structure had been lost. We found that IL2 in \u03b2(1)AR and \u03b2(2)AR sampled each other's conformation but adopted different energetically preferred conformations, consistent with the crystal structures. The results indicate a persistent contextual preference for the structure of IL2, which was conserved when the IL2 sequences were interchanged between the receptors. We conclude that the protein environment, more than the IL2 sequence, regulates the IL2 structures. We extended the approach to the molecular model of 5-HT(2A)R for which no crystal structure is available and found that IL2 is predominantly helical, similar to IL2 in \u03b2(1)AR. Because the P3.57A mutation in IL2 had been shown to decrease \u03b2-arrestin binding and internalization, we predicted the effects of the mutation and found that it decreased the propensity of IL2 to form helix, identifying the helical IL2 as a component of the GPCR active form.", "author" : [ { "dropping-particle" : "", "family" : "Shan", "given" : "Jufang", "non-dropping-particle" : "", "parse-names" : false, "suffix" : "" }, { "dropping-particle" : "", "family" : "Weinstein", "given" : "Harel", "non-dropping-particle" : "", "parse-names" : false, "suffix" : "" }, { "dropping-particle" : "", "family" : "Mehler", "given" : "Ernest L", "non-dropping-particle" : "", "parse-names" : false, "suffix" : "" } ], "container-title" : "Biochemistry", "id" : "ITEM-1", "issue" : "50", "issued" : { "date-parts" : [ [ "2010", "12", "21" ] ] }, "page" : "10691-701", "title" : "Probing the structural determinants for the function of intracellular loop 2 in structurally cognate G-protein-coupled receptors.", "type" : "article-journal", "volume" : "49" }, "uris" : [ "http://www.mendeley.com/documents/?uuid=06c7aa3e-8c9e-4f91-8c3b-88ca663fb21c" ] }, { "id" : "ITEM-2", "itemData" : { "ISSN" : "0269-2139", "PMID" : "11477220", "abstract" : "Adenosine-to-inosine RNA editing events that have been demonstrated for 5HT (2C) receptors resulted in alterations of the amino acid sequence at positions 156, 158 and 160 in the intracellular loop 2 (IL2) region. The edited receptor isoforms were shown to have reduced basal activity, but similar maximum responses to agonist binding. To identify the molecular mechanism of these pharmacological effects of editing we explored the conformational properties of the edited IL2 in comparison with the wild type. The results from conformational studies of the IL2 isoforms, using biased Monte Carlo simulations with an implicit solvent model based on a screened Coulomb potential, show that the compared loops differ in their preferred spatial orientations as a result of differences in the conformational space that is accessible to them by energy criteria. For the IL2 of the unedited (5HT (2C-INI) ) receptor, the preference for structures oriented towards the 7TM bundle is larger than for the 5HT (2C-VGV) edited receptor. This difference in preferred orientation can affect the association of IL2 with other intracellular loop domains involved in G protein coupling and hence the coupling efficiency. The results illustrate the high sensitivity of the system to small changes in the interaction surface presented to other intracellular loops, and/or the G protein.", "author" : [ { "dropping-particle" : "", "family" : "Visiers", "given" : "I", "non-dropping-particle" : "", "parse-names" : false, "suffix" : "" }, { "dropping-particle" : "", "family" : "Hassan", "given" : "S a", "non-dropping-particle" : "", "parse-names" : false, "suffix" : "" }, { "dropping-particle" : "", "family" : "Weinstein", "given" : "H", "non-dropping-particle" : "", "parse-names" : false, "suffix" : "" } ], "container-title" : "Protein engineering", "id" : "ITEM-2", "issue" : "6", "issued" : { "date-parts" : [ [ "2001", "6" ] ] }, "page" : "409-14", "title" : "Differences in conformational properties of the second intracellular loop (IL2) in 5HT(2C) receptors modified by RNA editing can account for G protein coupling efficiency.", "type" : "article-journal", "volume" : "14" }, "uris" : [ "http://www.mendeley.com/documents/?uuid=a7a2cc84-1263-4d33-829e-f82e9412dd0c" ] } ], "mendeley" : { "previouslyFormattedCitation" : "[8, 9]" }, "properties" : { "noteIndex" : 0 }, "schema" : "https://github.com/citation-style-language/schema/raw/master/csl-citation.json" }</w:instrText>
      </w:r>
      <w:r w:rsidR="00E77285">
        <w:fldChar w:fldCharType="separate"/>
      </w:r>
      <w:r w:rsidR="00F13496" w:rsidRPr="00F13496">
        <w:rPr>
          <w:noProof/>
        </w:rPr>
        <w:t>[8, 9]</w:t>
      </w:r>
      <w:r w:rsidR="00E77285">
        <w:fldChar w:fldCharType="end"/>
      </w:r>
      <w:r w:rsidR="00236052" w:rsidRPr="00CC6DAD">
        <w:t>.</w:t>
      </w:r>
      <w:r w:rsidR="00236052">
        <w:t xml:space="preserve"> The</w:t>
      </w:r>
      <w:r w:rsidR="00E22CA7">
        <w:t xml:space="preserve"> inferences from the</w:t>
      </w:r>
      <w:r w:rsidR="00236052">
        <w:t xml:space="preserve">se studies were recently bolstered by </w:t>
      </w:r>
      <w:r w:rsidR="00707088">
        <w:t>the</w:t>
      </w:r>
      <w:r w:rsidR="00E22CA7">
        <w:t xml:space="preserve"> determination of</w:t>
      </w:r>
      <w:r w:rsidR="008E3AE2">
        <w:t xml:space="preserve"> </w:t>
      </w:r>
      <w:r w:rsidR="00E22CA7">
        <w:t xml:space="preserve">crystal structures </w:t>
      </w:r>
      <w:r w:rsidR="00707088">
        <w:t>of two</w:t>
      </w:r>
      <w:r w:rsidR="00F91C3E">
        <w:t xml:space="preserve"> serotonin (5-HT) receptors, 5-HT</w:t>
      </w:r>
      <w:r w:rsidR="00F91C3E" w:rsidRPr="00236052">
        <w:rPr>
          <w:vertAlign w:val="subscript"/>
        </w:rPr>
        <w:t>1B</w:t>
      </w:r>
      <w:r w:rsidR="00236052">
        <w:t>R</w:t>
      </w:r>
      <w:r w:rsidR="00701597">
        <w:t xml:space="preserve"> </w:t>
      </w:r>
      <w:r w:rsidR="00E77285">
        <w:fldChar w:fldCharType="begin" w:fldLock="1"/>
      </w:r>
      <w:r w:rsidR="009C34BA">
        <w:instrText>ADDIN CSL_CITATION { "citationItems" : [ { "id" : "ITEM-1", "itemData" : { "DOI" : "10.1126/science.1232807", "ISSN" : "0036-8075", "PMID" : "23519210", "abstract" : "Serotonin or 5-hydroxytryptamine (5-HT) regulates a wide spectrum of human physiology through the 5-HT receptor family. We report the crystal structures of the human 5-HT1B G protein-coupled receptor bound to the agonist antimigraine medications ergotamine and dihydroergotamine. The structures reveal similar binding modes for these ligands, which occupy the orthosteric pocket and an extended binding pocket close to the extracellular loops. The orthosteric pocket is formed by residues conserved in the 5-HT receptor family, clarifying the family-wide agonist activity of 5-HT. Compared with the accompanying structure of the 5-HT2B receptor, the 5-HT1B receptor displays a 3-angstrom outward shift at the extracellular end of helix V, resulting in a more open extended pocket that explains subtype selectivity. Together with docking and mutagenesis studies, these structures provide a comprehensive structural basis for understanding receptor-ligand interactions and designing subtype-selective serotonergic drugs.", "author" : [ { "dropping-particle" : "", "family" : "Wang", "given" : "Chong", "non-dropping-particle" : "", "parse-names" : false, "suffix" : "" }, { "dropping-particle" : "", "family" : "Jiang", "given" : "Y.", "non-dropping-particle" : "", "parse-names" : false, "suffix" : "" }, { "dropping-particle" : "", "family" : "Ma", "given" : "Jinming", "non-dropping-particle" : "", "parse-names" : false, "suffix" : "" }, { "dropping-particle" : "", "family" : "Wu", "given" : "Huixian", "non-dropping-particle" : "", "parse-names" : false, "suffix" : "" }, { "dropping-particle" : "", "family" : "Wacker", "given" : "Daniel", "non-dropping-particle" : "", "parse-names" : false, "suffix" : "" }, { "dropping-particle" : "", "family" : "Katritch", "given" : "Vsevolod", "non-dropping-particle" : "", "parse-names" : false, "suffix" : "" }, { "dropping-particle" : "", "family" : "Han", "given" : "Gye Won", "non-dropping-particle" : "", "parse-names" : false, "suffix" : "" }, { "dropping-particle" : "", "family" : "Liu", "given" : "Wei", "non-dropping-particle" : "", "parse-names" : false, "suffix" : "" }, { "dropping-particle" : "", "family" : "Huang", "given" : "X.-P.", "non-dropping-particle" : "", "parse-names" : false, "suffix" : "" }, { "dropping-particle" : "", "family" : "Vardy", "given" : "Eyal", "non-dropping-particle" : "", "parse-names" : false, "suffix" : "" }, { "dropping-particle" : "", "family" : "McCorvy", "given" : "John D", "non-dropping-particle" : "", "parse-names" : false, "suffix" : "" }, { "dropping-particle" : "", "family" : "Gao", "given" : "Xiang", "non-dropping-particle" : "", "parse-names" : false, "suffix" : "" }, { "dropping-particle" : "", "family" : "Zhou", "given" : "Edward X", "non-dropping-particle" : "", "parse-names" : false, "suffix" : "" }, { "dropping-particle" : "", "family" : "Melcher", "given" : "Karsten", "non-dropping-particle" : "", "parse-names" : false, "suffix" : "" }, { "dropping-particle" : "", "family" : "Zhang", "given" : "Chenghai", "non-dropping-particle" : "", "parse-names" : false, "suffix" : "" }, { "dropping-particle" : "", "family" : "Bai", "given" : "Fang", "non-dropping-particle" : "", "parse-names" : false, "suffix" : "" }, { "dropping-particle" : "", "family" : "Yang", "given" : "H.", "non-dropping-particle" : "", "parse-names" : false, "suffix" : "" }, { "dropping-particle" : "", "family" : "Yang", "given" : "Linlin", "non-dropping-particle" : "", "parse-names" : false, "suffix" : "" }, { "dropping-particle" : "", "family" : "Jiang", "given" : "Hualiang", "non-dropping-particle" : "", "parse-names" : false, "suffix" : "" }, { "dropping-particle" : "", "family" : "Roth", "given" : "Bryan L", "non-dropping-particle" : "", "parse-names" : false, "suffix" : "" }, { "dropping-particle" : "", "family" : "Cherezov", "given" : "Vadim", "non-dropping-particle" : "", "parse-names" : false, "suffix" : "" }, { "dropping-particle" : "", "family" : "Stevens", "given" : "Raymond C", "non-dropping-particle" : "", "parse-names" : false, "suffix" : "" }, { "dropping-particle" : "", "family" : "Xu", "given" : "H Eric", "non-dropping-particle" : "", "parse-names" : false, "suffix" : "" } ], "container-title" : "Science", "id" : "ITEM-1", "issue" : "March", "issued" : { "date-parts" : [ [ "2013", "3", "21" ] ] }, "page" : "1-9", "title" : "Structural Basis for Molecular Recognition at Serotonin Receptors", "type" : "article-journal" }, "uris" : [ "http://www.mendeley.com/documents/?uuid=2bd861be-6040-4cf9-b261-aa816e511be0" ] } ], "mendeley" : { "previouslyFormattedCitation" : "[10]" }, "properties" : { "noteIndex" : 0 }, "schema" : "https://github.com/citation-style-language/schema/raw/master/csl-citation.json" }</w:instrText>
      </w:r>
      <w:r w:rsidR="00E77285">
        <w:fldChar w:fldCharType="separate"/>
      </w:r>
      <w:r w:rsidR="00F13496" w:rsidRPr="00F13496">
        <w:rPr>
          <w:noProof/>
        </w:rPr>
        <w:t>[10]</w:t>
      </w:r>
      <w:r w:rsidR="00E77285">
        <w:fldChar w:fldCharType="end"/>
      </w:r>
      <w:r w:rsidR="00F91C3E">
        <w:t xml:space="preserve"> and </w:t>
      </w:r>
      <w:r w:rsidR="00236052">
        <w:t>5-HT</w:t>
      </w:r>
      <w:r w:rsidR="00236052">
        <w:rPr>
          <w:vertAlign w:val="subscript"/>
        </w:rPr>
        <w:t>2</w:t>
      </w:r>
      <w:r w:rsidR="00236052" w:rsidRPr="00236052">
        <w:rPr>
          <w:vertAlign w:val="subscript"/>
        </w:rPr>
        <w:t>B</w:t>
      </w:r>
      <w:r w:rsidR="00236052">
        <w:t>R</w:t>
      </w:r>
      <w:r w:rsidR="00701597">
        <w:t xml:space="preserve"> </w:t>
      </w:r>
      <w:r w:rsidR="00E77285">
        <w:fldChar w:fldCharType="begin" w:fldLock="1"/>
      </w:r>
      <w:r w:rsidR="009C34BA">
        <w:instrText>ADDIN CSL_CITATION { "citationItems" : [ { "id" : "ITEM-1", "itemData" : { "DOI" : "10.1126/science.1232808", "ISSN" : "0036-8075", "PMID" : "21228869", "abstract" : "G protein coupled receptors (GPCRs) exhibit a spectrum of functional behaviours in response to natural and synthetic ligands. Recent crystal structures provide insights into inactive states of several GPCRs. Efforts to obtain an agonist-bound active-state GPCR structure have proven difficult due to the inherent instability of this state in the absence of a G protein. We generated a camelid antibody fragment (nanobody) to the human \u03b2(2) adrenergic receptor (\u03b2(2)AR) that exhibits G protein-like behaviour, and obtained an agonist-bound, active-state crystal structure of the receptor-nanobody complex. Comparison with the inactive \u03b2(2)AR structure reveals subtle changes in the binding pocket; however, these small changes are associated with an 11 \u00c5 outward movement of the cytoplasmic end of transmembrane segment 6, and rearrangements of transmembrane segments 5 and 7 that are remarkably similar to those observed in opsin, an active form of rhodopsin. This structure provides insights into the process of agonist binding and activation.", "author" : [ { "dropping-particle" : "", "family" : "Wacker", "given" : "D.", "non-dropping-particle" : "", "parse-names" : false, "suffix" : "" }, { "dropping-particle" : "", "family" : "Wang", "given" : "C.", "non-dropping-particle" : "", "parse-names" : false, "suffix" : "" }, { "dropping-particle" : "", "family" : "Katritch", "given" : "V.", "non-dropping-particle" : "", "parse-names" : false, "suffix" : "" }, { "dropping-particle" : "", "family" : "Han", "given" : "G. W.", "non-dropping-particle" : "", "parse-names" : false, "suffix" : "" }, { "dropping-particle" : "", "family" : "Huang", "given" : "X.-P.", "non-dropping-particle" : "", "parse-names" : false, "suffix" : "" }, { "dropping-particle" : "", "family" : "Vardy", "given" : "E.", "non-dropping-particle" : "", "parse-names" : false, "suffix" : "" }, { "dropping-particle" : "", "family" : "McCorvy", "given" : "J. D.", "non-dropping-particle" : "", "parse-names" : false, "suffix" : "" }, { "dropping-particle" : "", "family" : "Jiang", "given" : "Y.", "non-dropping-particle" : "", "parse-names" : false, "suffix" : "" }, { "dropping-particle" : "", "family" : "Chu", "given" : "M.", "non-dropping-particle" : "", "parse-names" : false, "suffix" : "" }, { "dropping-particle" : "", "family" : "Siu", "given" : "F. Y.", "non-dropping-particle" : "", "parse-names" : false, "suffix" : "" }, { "dropping-particle" : "", "family" : "Liu", "given" : "W.", "non-dropping-particle" : "", "parse-names" : false, "suffix" : "" }, { "dropping-particle" : "", "family" : "Xu", "given" : "H. E.", "non-dropping-particle" : "", "parse-names" : false, "suffix" : "" }, { "dropping-particle" : "", "family" : "Cherezov", "given" : "V.", "non-dropping-particle" : "", "parse-names" : false, "suffix" : "" }, { "dropping-particle" : "", "family" : "Roth", "given" : "B. L.", "non-dropping-particle" : "", "parse-names" : false, "suffix" : "" }, { "dropping-particle" : "", "family" : "Stevens", "given" : "R. C.", "non-dropping-particle" : "", "parse-names" : false, "suffix" : "" } ], "container-title" : "Science", "id" : "ITEM-1", "issue" : "7329", "issued" : { "date-parts" : [ [ "2013", "3", "21" ] ] }, "page" : "175-80", "title" : "Structural Features for Functional Selectivity at Serotonin Receptors", "type" : "article-journal", "volume" : "469" }, "uris" : [ "http://www.mendeley.com/documents/?uuid=c34d85ef-9bde-46e9-a202-b27a41badc08" ] } ], "mendeley" : { "previouslyFormattedCitation" : "[11]" }, "properties" : { "noteIndex" : 0 }, "schema" : "https://github.com/citation-style-language/schema/raw/master/csl-citation.json" }</w:instrText>
      </w:r>
      <w:r w:rsidR="00E77285">
        <w:fldChar w:fldCharType="separate"/>
      </w:r>
      <w:r w:rsidR="00F13496" w:rsidRPr="00F13496">
        <w:rPr>
          <w:noProof/>
        </w:rPr>
        <w:t>[11]</w:t>
      </w:r>
      <w:r w:rsidR="00E77285">
        <w:fldChar w:fldCharType="end"/>
      </w:r>
      <w:r w:rsidR="00F91C3E">
        <w:t xml:space="preserve">, </w:t>
      </w:r>
      <w:r w:rsidR="00375E23">
        <w:t xml:space="preserve">bound to the agonist ergotamine. </w:t>
      </w:r>
      <w:r w:rsidR="009C34BA" w:rsidRPr="009C34BA">
        <w:rPr>
          <w:color w:val="222222"/>
          <w:lang w:eastAsia="en-US"/>
        </w:rPr>
        <w:t>Ergot</w:t>
      </w:r>
      <w:r w:rsidR="009C34BA" w:rsidRPr="009C34BA">
        <w:rPr>
          <w:color w:val="222222"/>
          <w:lang w:eastAsia="en-US"/>
        </w:rPr>
        <w:t>a</w:t>
      </w:r>
      <w:r w:rsidR="009C34BA" w:rsidRPr="009C34BA">
        <w:rPr>
          <w:color w:val="222222"/>
          <w:lang w:eastAsia="en-US"/>
        </w:rPr>
        <w:t>mine binding to 5-HT</w:t>
      </w:r>
      <w:r w:rsidR="009C34BA" w:rsidRPr="009C34BA">
        <w:rPr>
          <w:color w:val="222222"/>
          <w:vertAlign w:val="subscript"/>
          <w:lang w:eastAsia="en-US"/>
        </w:rPr>
        <w:t>1B</w:t>
      </w:r>
      <w:r w:rsidR="009C34BA" w:rsidRPr="009C34BA">
        <w:rPr>
          <w:color w:val="222222"/>
          <w:lang w:eastAsia="en-US"/>
        </w:rPr>
        <w:t xml:space="preserve">R activates the receptor for signaling through </w:t>
      </w:r>
      <w:r w:rsidR="00160996">
        <w:rPr>
          <w:color w:val="222222"/>
          <w:lang w:eastAsia="en-US"/>
        </w:rPr>
        <w:t>G</w:t>
      </w:r>
      <w:r w:rsidR="009C34BA" w:rsidRPr="009C34BA">
        <w:rPr>
          <w:color w:val="222222"/>
          <w:lang w:eastAsia="en-US"/>
        </w:rPr>
        <w:t xml:space="preserve">-protein- or </w:t>
      </w:r>
      <w:r w:rsidR="009C34BA">
        <w:t>β</w:t>
      </w:r>
      <w:r w:rsidR="009C34BA" w:rsidRPr="009C34BA">
        <w:rPr>
          <w:color w:val="222222"/>
          <w:lang w:eastAsia="en-US"/>
        </w:rPr>
        <w:t xml:space="preserve">-arrestin-dependent pathways. In contrast, while </w:t>
      </w:r>
      <w:r w:rsidR="00870DE5">
        <w:rPr>
          <w:color w:val="222222"/>
          <w:lang w:eastAsia="en-US"/>
        </w:rPr>
        <w:t xml:space="preserve">the </w:t>
      </w:r>
      <w:r w:rsidR="00870DE5" w:rsidRPr="009C34BA">
        <w:rPr>
          <w:color w:val="222222"/>
          <w:lang w:eastAsia="en-US"/>
        </w:rPr>
        <w:t>5-HT</w:t>
      </w:r>
      <w:r w:rsidR="00870DE5" w:rsidRPr="009C34BA">
        <w:rPr>
          <w:color w:val="222222"/>
          <w:vertAlign w:val="subscript"/>
          <w:lang w:eastAsia="en-US"/>
        </w:rPr>
        <w:t>2B</w:t>
      </w:r>
      <w:r w:rsidR="00870DE5">
        <w:rPr>
          <w:color w:val="222222"/>
          <w:lang w:eastAsia="en-US"/>
        </w:rPr>
        <w:t>R</w:t>
      </w:r>
      <w:r w:rsidR="00870DE5" w:rsidRPr="009C34BA">
        <w:rPr>
          <w:color w:val="222222"/>
          <w:lang w:eastAsia="en-US"/>
        </w:rPr>
        <w:t xml:space="preserve">  </w:t>
      </w:r>
      <w:r w:rsidR="00870DE5">
        <w:rPr>
          <w:color w:val="222222"/>
          <w:lang w:eastAsia="en-US"/>
        </w:rPr>
        <w:t xml:space="preserve">bound to </w:t>
      </w:r>
      <w:r w:rsidR="009C34BA" w:rsidRPr="009C34BA">
        <w:rPr>
          <w:color w:val="222222"/>
          <w:lang w:eastAsia="en-US"/>
        </w:rPr>
        <w:t>e</w:t>
      </w:r>
      <w:r w:rsidR="00160996">
        <w:rPr>
          <w:color w:val="222222"/>
          <w:lang w:eastAsia="en-US"/>
        </w:rPr>
        <w:t>r</w:t>
      </w:r>
      <w:r w:rsidR="009C34BA" w:rsidRPr="009C34BA">
        <w:rPr>
          <w:color w:val="222222"/>
          <w:lang w:eastAsia="en-US"/>
        </w:rPr>
        <w:t xml:space="preserve">gotamine </w:t>
      </w:r>
      <w:r w:rsidR="00870DE5">
        <w:rPr>
          <w:color w:val="222222"/>
          <w:lang w:eastAsia="en-US"/>
        </w:rPr>
        <w:t>can still</w:t>
      </w:r>
      <w:r w:rsidR="009C34BA" w:rsidRPr="009C34BA">
        <w:rPr>
          <w:color w:val="222222"/>
          <w:lang w:eastAsia="en-US"/>
        </w:rPr>
        <w:t xml:space="preserve"> </w:t>
      </w:r>
      <w:r w:rsidR="00870DE5">
        <w:rPr>
          <w:color w:val="222222"/>
          <w:lang w:eastAsia="en-US"/>
        </w:rPr>
        <w:t>signal through</w:t>
      </w:r>
      <w:r w:rsidR="004732B1">
        <w:rPr>
          <w:color w:val="222222"/>
          <w:lang w:eastAsia="en-US"/>
        </w:rPr>
        <w:t xml:space="preserve"> </w:t>
      </w:r>
      <w:r w:rsidR="009C34BA" w:rsidRPr="009C34BA">
        <w:rPr>
          <w:color w:val="222222"/>
          <w:lang w:eastAsia="en-US"/>
        </w:rPr>
        <w:t xml:space="preserve">both pathways, </w:t>
      </w:r>
      <w:r w:rsidR="00870DE5">
        <w:rPr>
          <w:color w:val="222222"/>
          <w:lang w:eastAsia="en-US"/>
        </w:rPr>
        <w:t xml:space="preserve">the </w:t>
      </w:r>
      <w:r w:rsidR="004732B1">
        <w:rPr>
          <w:color w:val="222222"/>
          <w:lang w:eastAsia="en-US"/>
        </w:rPr>
        <w:t>coupling to</w:t>
      </w:r>
      <w:r w:rsidR="009C34BA" w:rsidRPr="009C34BA">
        <w:rPr>
          <w:color w:val="222222"/>
          <w:lang w:eastAsia="en-US"/>
        </w:rPr>
        <w:t xml:space="preserve"> G-protein-dependent pathways is greatly reduced</w:t>
      </w:r>
      <w:r w:rsidR="00C31064">
        <w:rPr>
          <w:color w:val="222222"/>
          <w:lang w:eastAsia="en-US"/>
        </w:rPr>
        <w:t xml:space="preserve"> </w:t>
      </w:r>
      <w:r w:rsidR="00E77285">
        <w:rPr>
          <w:color w:val="222222"/>
          <w:lang w:eastAsia="en-US"/>
        </w:rPr>
        <w:fldChar w:fldCharType="begin" w:fldLock="1"/>
      </w:r>
      <w:r w:rsidR="009C34BA">
        <w:rPr>
          <w:color w:val="222222"/>
          <w:lang w:eastAsia="en-US"/>
        </w:rPr>
        <w:instrText>ADDIN CSL_CITATION { "citationItems" : [ { "id" : "ITEM-1", "itemData" : { "DOI" : "10.1126/science.1232808", "ISSN" : "0036-8075", "PMID" : "21228869", "abstract" : "G protein coupled receptors (GPCRs) exhibit a spectrum of functional behaviours in response to natural and synthetic ligands. Recent crystal structures provide insights into inactive states of several GPCRs. Efforts to obtain an agonist-bound active-state GPCR structure have proven difficult due to the inherent instability of this state in the absence of a G protein. We generated a camelid antibody fragment (nanobody) to the human \u03b2(2) adrenergic receptor (\u03b2(2)AR) that exhibits G protein-like behaviour, and obtained an agonist-bound, active-state crystal structure of the receptor-nanobody complex. Comparison with the inactive \u03b2(2)AR structure reveals subtle changes in the binding pocket; however, these small changes are associated with an 11 \u00c5 outward movement of the cytoplasmic end of transmembrane segment 6, and rearrangements of transmembrane segments 5 and 7 that are remarkably similar to those observed in opsin, an active form of rhodopsin. This structure provides insights into the process of agonist binding and activation.", "author" : [ { "dropping-particle" : "", "family" : "Wacker", "given" : "D.", "non-dropping-particle" : "", "parse-names" : false, "suffix" : "" }, { "dropping-particle" : "", "family" : "Wang", "given" : "C.", "non-dropping-particle" : "", "parse-names" : false, "suffix" : "" }, { "dropping-particle" : "", "family" : "Katritch", "given" : "V.", "non-dropping-particle" : "", "parse-names" : false, "suffix" : "" }, { "dropping-particle" : "", "family" : "Han", "given" : "G. W.", "non-dropping-particle" : "", "parse-names" : false, "suffix" : "" }, { "dropping-particle" : "", "family" : "Huang", "given" : "X.-P.", "non-dropping-particle" : "", "parse-names" : false, "suffix" : "" }, { "dropping-particle" : "", "family" : "Vardy", "given" : "E.", "non-dropping-particle" : "", "parse-names" : false, "suffix" : "" }, { "dropping-particle" : "", "family" : "McCorvy", "given" : "J. D.", "non-dropping-particle" : "", "parse-names" : false, "suffix" : "" }, { "dropping-particle" : "", "family" : "Jiang", "given" : "Y.", "non-dropping-particle" : "", "parse-names" : false, "suffix" : "" }, { "dropping-particle" : "", "family" : "Chu", "given" : "M.", "non-dropping-particle" : "", "parse-names" : false, "suffix" : "" }, { "dropping-particle" : "", "family" : "Siu", "given" : "F. Y.", "non-dropping-particle" : "", "parse-names" : false, "suffix" : "" }, { "dropping-particle" : "", "family" : "Liu", "given" : "W.", "non-dropping-particle" : "", "parse-names" : false, "suffix" : "" }, { "dropping-particle" : "", "family" : "Xu", "given" : "H. E.", "non-dropping-particle" : "", "parse-names" : false, "suffix" : "" }, { "dropping-particle" : "", "family" : "Cherezov", "given" : "V.", "non-dropping-particle" : "", "parse-names" : false, "suffix" : "" }, { "dropping-particle" : "", "family" : "Roth", "given" : "B. L.", "non-dropping-particle" : "", "parse-names" : false, "suffix" : "" }, { "dropping-particle" : "", "family" : "Stevens", "given" : "R. C.", "non-dropping-particle" : "", "parse-names" : false, "suffix" : "" } ], "container-title" : "Science", "id" : "ITEM-1", "issue" : "7329", "issued" : { "date-parts" : [ [ "2013", "3", "21" ] ] }, "page" : "175-80", "title" : "Structural Features for Functional Selectivity at Serotonin Receptors", "type" : "article-journal", "volume" : "469" }, "uris" : [ "http://www.mendeley.com/documents/?uuid=c34d85ef-9bde-46e9-a202-b27a41badc08" ] } ], "mendeley" : { "previouslyFormattedCitation" : "[11]" }, "properties" : { "noteIndex" : 0 }, "schema" : "https://github.com/citation-style-language/schema/raw/master/csl-citation.json" }</w:instrText>
      </w:r>
      <w:r w:rsidR="00E77285">
        <w:rPr>
          <w:color w:val="222222"/>
          <w:lang w:eastAsia="en-US"/>
        </w:rPr>
        <w:fldChar w:fldCharType="separate"/>
      </w:r>
      <w:r w:rsidR="009C34BA" w:rsidRPr="009C34BA">
        <w:rPr>
          <w:noProof/>
          <w:color w:val="222222"/>
          <w:lang w:eastAsia="en-US"/>
        </w:rPr>
        <w:t>[11]</w:t>
      </w:r>
      <w:r w:rsidR="00E77285">
        <w:rPr>
          <w:color w:val="222222"/>
          <w:lang w:eastAsia="en-US"/>
        </w:rPr>
        <w:fldChar w:fldCharType="end"/>
      </w:r>
      <w:r w:rsidR="009C34BA" w:rsidRPr="009C34BA">
        <w:rPr>
          <w:color w:val="222222"/>
          <w:lang w:eastAsia="en-US"/>
        </w:rPr>
        <w:t>. Interestingly, the structure of ergotamine-bound 5-HT</w:t>
      </w:r>
      <w:r w:rsidR="009C34BA" w:rsidRPr="009C34BA">
        <w:rPr>
          <w:color w:val="222222"/>
          <w:vertAlign w:val="subscript"/>
          <w:lang w:eastAsia="en-US"/>
        </w:rPr>
        <w:t>1B</w:t>
      </w:r>
      <w:r w:rsidR="009C34BA" w:rsidRPr="009C34BA">
        <w:rPr>
          <w:color w:val="222222"/>
          <w:lang w:eastAsia="en-US"/>
        </w:rPr>
        <w:t>R shows a helical motif in IL2 but is unstructured in the ergotamine-bound 5-HT</w:t>
      </w:r>
      <w:r w:rsidR="009C34BA" w:rsidRPr="009C34BA">
        <w:rPr>
          <w:color w:val="222222"/>
          <w:vertAlign w:val="subscript"/>
          <w:lang w:eastAsia="en-US"/>
        </w:rPr>
        <w:t>2B</w:t>
      </w:r>
      <w:r w:rsidR="009C34BA" w:rsidRPr="009C34BA">
        <w:rPr>
          <w:color w:val="222222"/>
          <w:lang w:eastAsia="en-US"/>
        </w:rPr>
        <w:t>R (see Fig. 1</w:t>
      </w:r>
      <w:r w:rsidR="00375E23">
        <w:t xml:space="preserve">). Thus, if the presence of a helix in IL2 is </w:t>
      </w:r>
      <w:r w:rsidR="00870DE5">
        <w:t xml:space="preserve">preferred </w:t>
      </w:r>
      <w:r w:rsidR="00375E23">
        <w:t>for the activation of G-protein signaling, the lack of such a helix in the IL2 of 5-HT</w:t>
      </w:r>
      <w:r w:rsidR="00375E23">
        <w:rPr>
          <w:vertAlign w:val="subscript"/>
        </w:rPr>
        <w:t>2</w:t>
      </w:r>
      <w:r w:rsidR="00375E23" w:rsidRPr="00236052">
        <w:rPr>
          <w:vertAlign w:val="subscript"/>
        </w:rPr>
        <w:t>B</w:t>
      </w:r>
      <w:r w:rsidR="00375E23">
        <w:t xml:space="preserve">R bound to ergotamine may explain why it displays impaired G-protein-dependent signaling. </w:t>
      </w:r>
      <w:r w:rsidR="00E51511" w:rsidRPr="00CC6DAD">
        <w:t xml:space="preserve">While these results may indicate that the unstructured conformation of IL2 inhibits the activation of </w:t>
      </w:r>
      <w:r w:rsidR="00E51511">
        <w:t xml:space="preserve">some </w:t>
      </w:r>
      <w:r w:rsidR="00E51511" w:rsidRPr="00CC6DAD">
        <w:t xml:space="preserve">downstream signaling, they do not speak to the role of agonist in modulating the conformation of IL2 and are limited to </w:t>
      </w:r>
      <w:r w:rsidR="00E51511">
        <w:t xml:space="preserve">phenomenological </w:t>
      </w:r>
      <w:r w:rsidR="00E51511" w:rsidRPr="00CC6DAD">
        <w:t>helical/</w:t>
      </w:r>
      <w:r w:rsidR="00E51511">
        <w:t>non-helical</w:t>
      </w:r>
      <w:r w:rsidR="00E51511" w:rsidRPr="00CC6DAD">
        <w:t xml:space="preserve"> bin</w:t>
      </w:r>
      <w:r w:rsidR="00E51511" w:rsidRPr="00CC6DAD">
        <w:t>a</w:t>
      </w:r>
      <w:r w:rsidR="00E51511" w:rsidRPr="00CC6DAD">
        <w:t>ry</w:t>
      </w:r>
      <w:r w:rsidR="00E51511">
        <w:t xml:space="preserve"> classification.</w:t>
      </w:r>
      <w:r w:rsidR="00375E23" w:rsidRPr="00CC6DAD">
        <w:t xml:space="preserve"> </w:t>
      </w:r>
      <w:r w:rsidR="00B50823">
        <w:t>A</w:t>
      </w:r>
      <w:r w:rsidR="00F13496">
        <w:t xml:space="preserve"> quantitative measure of collective motions </w:t>
      </w:r>
      <w:r w:rsidR="00B50823">
        <w:t xml:space="preserve">is thus needed. </w:t>
      </w:r>
    </w:p>
    <w:p w:rsidR="0076677C" w:rsidRDefault="00CF57FF" w:rsidP="0076677C">
      <w:pPr>
        <w:ind w:firstLine="230"/>
      </w:pPr>
      <w:r>
        <w:t xml:space="preserve">To generate a quantitative measure of the </w:t>
      </w:r>
      <w:r w:rsidR="001B0543">
        <w:t>rigid</w:t>
      </w:r>
      <w:r w:rsidR="00BD6393">
        <w:t>-</w:t>
      </w:r>
      <w:r w:rsidR="001B0543">
        <w:t>body</w:t>
      </w:r>
      <w:r w:rsidRPr="00CC6DAD">
        <w:t xml:space="preserve"> properties </w:t>
      </w:r>
      <w:r>
        <w:t xml:space="preserve">in protein segments such as the IL2, </w:t>
      </w:r>
      <w:r w:rsidR="00D45A0D" w:rsidRPr="00CC6DAD">
        <w:t>we</w:t>
      </w:r>
      <w:r w:rsidR="00F47487" w:rsidRPr="00CC6DAD">
        <w:t xml:space="preserve"> have developed methods </w:t>
      </w:r>
      <w:r>
        <w:t>based on</w:t>
      </w:r>
      <w:r w:rsidR="00F47487" w:rsidRPr="00CC6DAD">
        <w:t xml:space="preserve"> the configurational entropies </w:t>
      </w:r>
      <w:r w:rsidRPr="00CC6DAD">
        <w:t>obtained from unbiased all-atom Molecular Dynamics (MD) simulations</w:t>
      </w:r>
      <w:r w:rsidRPr="00CF57FF">
        <w:t xml:space="preserve"> </w:t>
      </w:r>
      <w:r w:rsidRPr="00CC6DAD">
        <w:t>of the m</w:t>
      </w:r>
      <w:r w:rsidRPr="00CC6DAD">
        <w:t>o</w:t>
      </w:r>
      <w:r w:rsidRPr="00CC6DAD">
        <w:t>lecular systems</w:t>
      </w:r>
      <w:r w:rsidR="00F47487" w:rsidRPr="00CC6DAD">
        <w:t>.</w:t>
      </w:r>
      <w:r w:rsidR="006E4663" w:rsidRPr="00CC6DAD">
        <w:t xml:space="preserve"> </w:t>
      </w:r>
      <w:r>
        <w:t>The</w:t>
      </w:r>
      <w:r w:rsidR="00F47487" w:rsidRPr="00CC6DAD">
        <w:t xml:space="preserve"> new methods </w:t>
      </w:r>
      <w:r>
        <w:t>are illustrated</w:t>
      </w:r>
      <w:r w:rsidRPr="00CC6DAD">
        <w:t xml:space="preserve"> </w:t>
      </w:r>
      <w:r w:rsidR="00F47487" w:rsidRPr="00CC6DAD">
        <w:t>here for a GPCR, the serotonin</w:t>
      </w:r>
      <w:r w:rsidR="006363CF">
        <w:t xml:space="preserve"> 2A</w:t>
      </w:r>
      <w:r w:rsidR="00F47487" w:rsidRPr="00CC6DAD">
        <w:t xml:space="preserve"> receptor</w:t>
      </w:r>
      <w:r w:rsidR="00976BA9">
        <w:t>,</w:t>
      </w:r>
      <w:r w:rsidR="00F47487" w:rsidRPr="00CC6DAD">
        <w:t xml:space="preserve"> 5-HT</w:t>
      </w:r>
      <w:r w:rsidR="00F47487" w:rsidRPr="008168AC">
        <w:rPr>
          <w:vertAlign w:val="subscript"/>
        </w:rPr>
        <w:t>2A</w:t>
      </w:r>
      <w:r w:rsidR="008168AC">
        <w:t>R</w:t>
      </w:r>
      <w:r w:rsidR="00F47487" w:rsidRPr="00CC6DAD">
        <w:t xml:space="preserve">. Developed within the previously introduced framework </w:t>
      </w:r>
      <w:r w:rsidR="001B220B">
        <w:t xml:space="preserve">based on </w:t>
      </w:r>
      <w:r w:rsidR="001B220B">
        <w:lastRenderedPageBreak/>
        <w:t xml:space="preserve">information theory, </w:t>
      </w:r>
      <w:r w:rsidR="007D1206" w:rsidRPr="00CC6DAD">
        <w:t>N-body Information Theory (</w:t>
      </w:r>
      <w:r w:rsidR="00F47487" w:rsidRPr="00CC6DAD">
        <w:t>NbIT</w:t>
      </w:r>
      <w:r w:rsidR="007D1206" w:rsidRPr="00CC6DAD">
        <w:t>)</w:t>
      </w:r>
      <w:r w:rsidR="00F47487" w:rsidRPr="00CC6DAD">
        <w:t xml:space="preserve"> analysis </w:t>
      </w:r>
      <w:r w:rsidR="00E77285">
        <w:fldChar w:fldCharType="begin" w:fldLock="1"/>
      </w:r>
      <w:r w:rsidR="009C34BA">
        <w:instrText>ADDIN CSL_CITATION { "citationItems" : [ { "id" : "ITEM-1", "itemData" : { "author" : [ { "dropping-particle" : "V", "family" : "Levine", "given" : "Michael", "non-dropping-particle" : "", "parse-names" : false, "suffix" : "" }, { "dropping-particle" : "", "family" : "Weinstein", "given" : "Harel", "non-dropping-particle" : "", "parse-names" : false, "suffix" : "" } ], "container-title" : "Under Review.", "id" : "ITEM-1", "issued" : { "date-parts" : [ [ "0" ] ] }, "title" : "NbIT - a new information theory-based analysis of allosteric mechanisms reveals residues that underlie function in the leucine transporter LeuT", "type" : "article-journal" }, "uris" : [ "http://www.mendeley.com/documents/?uuid=f1f8a200-5972-4324-91d2-a711e9ace2dd" ] } ], "mendeley" : { "previouslyFormattedCitation" : "[12]" }, "properties" : { "noteIndex" : 0 }, "schema" : "https://github.com/citation-style-language/schema/raw/master/csl-citation.json" }</w:instrText>
      </w:r>
      <w:r w:rsidR="00E77285">
        <w:fldChar w:fldCharType="separate"/>
      </w:r>
      <w:r w:rsidR="00F13496" w:rsidRPr="00F13496">
        <w:rPr>
          <w:noProof/>
        </w:rPr>
        <w:t>[12]</w:t>
      </w:r>
      <w:r w:rsidR="00E77285">
        <w:fldChar w:fldCharType="end"/>
      </w:r>
      <w:r w:rsidR="00F13496">
        <w:t xml:space="preserve">, </w:t>
      </w:r>
      <w:r>
        <w:t>the present</w:t>
      </w:r>
      <w:r w:rsidRPr="00CC6DAD">
        <w:t xml:space="preserve"> </w:t>
      </w:r>
      <w:r w:rsidR="00F47487" w:rsidRPr="00CC6DAD">
        <w:t>work accomplishe</w:t>
      </w:r>
      <w:r w:rsidR="003E7B00" w:rsidRPr="00CC6DAD">
        <w:t>s</w:t>
      </w:r>
      <w:r w:rsidR="00F47487" w:rsidRPr="00CC6DAD">
        <w:t xml:space="preserve"> two goals. First, we introduce a new measure </w:t>
      </w:r>
      <w:r>
        <w:t xml:space="preserve">of </w:t>
      </w:r>
      <w:r w:rsidRPr="00CC6DAD">
        <w:t xml:space="preserve">information </w:t>
      </w:r>
      <w:r w:rsidR="00F47487" w:rsidRPr="00CC6DAD">
        <w:t xml:space="preserve">that corrects previous problems </w:t>
      </w:r>
      <w:r>
        <w:t>encountered when</w:t>
      </w:r>
      <w:r w:rsidRPr="00CC6DAD">
        <w:t xml:space="preserve"> </w:t>
      </w:r>
      <w:r w:rsidR="00F47487" w:rsidRPr="00CC6DAD">
        <w:t xml:space="preserve">characterizing the correlation between multivariate distributions using </w:t>
      </w:r>
      <w:r w:rsidR="00F47487" w:rsidRPr="00883C64">
        <w:rPr>
          <w:i/>
        </w:rPr>
        <w:t>mutual information</w:t>
      </w:r>
      <w:r>
        <w:rPr>
          <w:i/>
        </w:rPr>
        <w:t>,</w:t>
      </w:r>
      <w:r w:rsidR="00F47487" w:rsidRPr="00CC6DAD">
        <w:t xml:space="preserve"> and show that our new measure </w:t>
      </w:r>
      <w:r>
        <w:t xml:space="preserve">is </w:t>
      </w:r>
      <w:r w:rsidR="00F47487" w:rsidRPr="00CC6DAD">
        <w:t xml:space="preserve">better </w:t>
      </w:r>
      <w:r>
        <w:t xml:space="preserve">able to </w:t>
      </w:r>
      <w:r w:rsidR="00F47487" w:rsidRPr="00CC6DAD">
        <w:t xml:space="preserve">capture the </w:t>
      </w:r>
      <w:r w:rsidR="00D45A0D" w:rsidRPr="00CC6DAD">
        <w:t xml:space="preserve">properties of </w:t>
      </w:r>
      <w:r w:rsidR="001B0543">
        <w:t>rigid</w:t>
      </w:r>
      <w:r w:rsidR="00BD6393">
        <w:t>-</w:t>
      </w:r>
      <w:r w:rsidR="001B0543">
        <w:t>body</w:t>
      </w:r>
      <w:r w:rsidR="00D45A0D" w:rsidRPr="00CC6DAD">
        <w:t xml:space="preserve"> systems</w:t>
      </w:r>
      <w:r w:rsidR="00F47487" w:rsidRPr="00CC6DAD">
        <w:t>. Then we take advantage of the decomposition of the system’s configurational entropy as an N-order expansion of N-body information terms</w:t>
      </w:r>
      <w:r w:rsidR="00D45A0D" w:rsidRPr="00CC6DAD">
        <w:t xml:space="preserve"> to calculate </w:t>
      </w:r>
      <w:r w:rsidR="001B0543">
        <w:t>rigid</w:t>
      </w:r>
      <w:r w:rsidR="00BD6393">
        <w:t>-</w:t>
      </w:r>
      <w:r w:rsidR="001B0543">
        <w:t>body</w:t>
      </w:r>
      <w:r w:rsidR="00D45A0D" w:rsidRPr="00CC6DAD">
        <w:t xml:space="preserve"> parameters</w:t>
      </w:r>
      <w:r w:rsidR="00F47487" w:rsidRPr="00CC6DAD">
        <w:t xml:space="preserve">, and </w:t>
      </w:r>
      <w:r w:rsidR="00D45A0D" w:rsidRPr="00CC6DAD">
        <w:t>use these param</w:t>
      </w:r>
      <w:r w:rsidR="00D45A0D" w:rsidRPr="00CC6DAD">
        <w:t>e</w:t>
      </w:r>
      <w:r w:rsidR="00D45A0D" w:rsidRPr="00CC6DAD">
        <w:t>ters to characterize IL2 in the apo and 5-HT bound state</w:t>
      </w:r>
      <w:r>
        <w:t xml:space="preserve"> of the 5-HT</w:t>
      </w:r>
      <w:r w:rsidRPr="00883C64">
        <w:rPr>
          <w:vertAlign w:val="subscript"/>
        </w:rPr>
        <w:t>2A</w:t>
      </w:r>
      <w:r>
        <w:t>R</w:t>
      </w:r>
      <w:r w:rsidR="00D45A0D" w:rsidRPr="00CC6DAD">
        <w:t xml:space="preserve">. </w:t>
      </w:r>
      <w:r w:rsidR="00F47487" w:rsidRPr="00CC6DAD">
        <w:t>Our discu</w:t>
      </w:r>
      <w:r w:rsidR="00F47487" w:rsidRPr="00CC6DAD">
        <w:t>s</w:t>
      </w:r>
      <w:r w:rsidR="00F47487" w:rsidRPr="00CC6DAD">
        <w:t>sion underscores how such detailed quantitative findings</w:t>
      </w:r>
      <w:r>
        <w:t xml:space="preserve"> concerning the dynamics of specific structural elements</w:t>
      </w:r>
      <w:r w:rsidR="00F47487" w:rsidRPr="00CC6DAD">
        <w:t xml:space="preserve">, </w:t>
      </w:r>
      <w:r w:rsidR="004A3372">
        <w:t xml:space="preserve">which are </w:t>
      </w:r>
      <w:r w:rsidR="00F47487" w:rsidRPr="00CC6DAD">
        <w:t xml:space="preserve">achieved </w:t>
      </w:r>
      <w:r w:rsidR="004A3372">
        <w:t xml:space="preserve">as described here </w:t>
      </w:r>
      <w:r w:rsidR="00F47487" w:rsidRPr="00CC6DAD">
        <w:t>by using the new</w:t>
      </w:r>
      <w:r>
        <w:t xml:space="preserve"> information theory-based</w:t>
      </w:r>
      <w:r w:rsidR="00F47487" w:rsidRPr="00CC6DAD">
        <w:t xml:space="preserve"> </w:t>
      </w:r>
      <w:r>
        <w:t>analysis of MD trajectories</w:t>
      </w:r>
      <w:r w:rsidR="00F47487" w:rsidRPr="00CC6DAD">
        <w:t xml:space="preserve">, </w:t>
      </w:r>
      <w:r w:rsidR="00417E0F" w:rsidRPr="00CC6DAD">
        <w:t xml:space="preserve">provide novel insights into modulation of </w:t>
      </w:r>
      <w:r>
        <w:t>local conformations (of the IL2 loop in this case)</w:t>
      </w:r>
      <w:r w:rsidRPr="00CC6DAD">
        <w:t xml:space="preserve"> </w:t>
      </w:r>
      <w:r w:rsidR="00417E0F" w:rsidRPr="00CC6DAD">
        <w:t>by ligands</w:t>
      </w:r>
      <w:r>
        <w:t>,</w:t>
      </w:r>
      <w:r w:rsidR="00417E0F" w:rsidRPr="00CC6DAD">
        <w:t xml:space="preserve"> and</w:t>
      </w:r>
      <w:r w:rsidR="004A3372">
        <w:t xml:space="preserve"> i</w:t>
      </w:r>
      <w:r w:rsidR="004A3372">
        <w:t>n</w:t>
      </w:r>
      <w:r w:rsidR="004A3372">
        <w:t>form on</w:t>
      </w:r>
      <w:r w:rsidR="00417E0F" w:rsidRPr="00CC6DAD">
        <w:t xml:space="preserve"> the potential role of </w:t>
      </w:r>
      <w:r>
        <w:t>such</w:t>
      </w:r>
      <w:r w:rsidRPr="00CC6DAD">
        <w:t xml:space="preserve"> </w:t>
      </w:r>
      <w:r w:rsidR="00417E0F" w:rsidRPr="00CC6DAD">
        <w:t>modulation in</w:t>
      </w:r>
      <w:r>
        <w:t xml:space="preserve"> the protein’s</w:t>
      </w:r>
      <w:r w:rsidR="00417E0F" w:rsidRPr="00CC6DAD">
        <w:t xml:space="preserve"> function</w:t>
      </w:r>
      <w:r w:rsidR="00F47487" w:rsidRPr="00CC6DAD">
        <w:t xml:space="preserve">. </w:t>
      </w:r>
    </w:p>
    <w:p w:rsidR="00D85C4B" w:rsidRDefault="00F87E72">
      <w:pPr>
        <w:ind w:firstLine="0"/>
        <w:jc w:val="center"/>
      </w:pPr>
      <w:r>
        <w:rPr>
          <w:noProof/>
          <w:lang w:eastAsia="en-US"/>
        </w:rPr>
        <w:drawing>
          <wp:inline distT="0" distB="0" distL="0" distR="0">
            <wp:extent cx="2560320" cy="2428240"/>
            <wp:effectExtent l="19050" t="0" r="0" b="0"/>
            <wp:docPr id="3" name="Picture 2" descr="5ht_IL2_fig1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ht_IL2_fig1d.tif"/>
                    <pic:cNvPicPr/>
                  </pic:nvPicPr>
                  <pic:blipFill>
                    <a:blip r:embed="rId9"/>
                    <a:stretch>
                      <a:fillRect/>
                    </a:stretch>
                  </pic:blipFill>
                  <pic:spPr>
                    <a:xfrm>
                      <a:off x="0" y="0"/>
                      <a:ext cx="2560320" cy="2428240"/>
                    </a:xfrm>
                    <a:prstGeom prst="rect">
                      <a:avLst/>
                    </a:prstGeom>
                  </pic:spPr>
                </pic:pic>
              </a:graphicData>
            </a:graphic>
          </wp:inline>
        </w:drawing>
      </w:r>
    </w:p>
    <w:p w:rsidR="0076677C" w:rsidRPr="0076677C" w:rsidRDefault="0076677C" w:rsidP="0076677C">
      <w:pPr>
        <w:pStyle w:val="figurecaption"/>
      </w:pPr>
      <w:r>
        <w:rPr>
          <w:b/>
        </w:rPr>
        <w:t xml:space="preserve">Fig. </w:t>
      </w:r>
      <w:r w:rsidR="005F1FA8">
        <w:fldChar w:fldCharType="begin"/>
      </w:r>
      <w:r w:rsidR="005F1FA8">
        <w:instrText xml:space="preserve"> SEQ "Figure" \* MERGEFORMAT </w:instrText>
      </w:r>
      <w:r w:rsidR="005F1FA8">
        <w:fldChar w:fldCharType="separate"/>
      </w:r>
      <w:ins w:id="3" w:author="mil2037" w:date="2014-01-17T13:14:00Z">
        <w:r w:rsidR="00FC59E1" w:rsidRPr="00FC59E1">
          <w:rPr>
            <w:b/>
            <w:noProof/>
            <w:rPrChange w:id="4" w:author="mil2037" w:date="2014-01-17T13:14:00Z">
              <w:rPr/>
            </w:rPrChange>
          </w:rPr>
          <w:t>1</w:t>
        </w:r>
      </w:ins>
      <w:del w:id="5" w:author="mil2037" w:date="2014-01-16T13:39:00Z">
        <w:r w:rsidR="00370101" w:rsidRPr="00370101" w:rsidDel="00C32BD1">
          <w:rPr>
            <w:b/>
            <w:noProof/>
          </w:rPr>
          <w:delText>1</w:delText>
        </w:r>
      </w:del>
      <w:r w:rsidR="005F1FA8">
        <w:rPr>
          <w:b/>
          <w:noProof/>
        </w:rPr>
        <w:fldChar w:fldCharType="end"/>
      </w:r>
      <w:r>
        <w:rPr>
          <w:b/>
        </w:rPr>
        <w:t>.</w:t>
      </w:r>
      <w:r>
        <w:t xml:space="preserve"> </w:t>
      </w:r>
      <w:r w:rsidR="00F87E72">
        <w:t xml:space="preserve">IL2 </w:t>
      </w:r>
      <w:r w:rsidR="00680A2D">
        <w:t>contains a</w:t>
      </w:r>
      <w:r w:rsidR="00F87E72">
        <w:t xml:space="preserve"> h</w:t>
      </w:r>
      <w:r>
        <w:t>elical</w:t>
      </w:r>
      <w:r w:rsidR="00680A2D">
        <w:t xml:space="preserve"> segment</w:t>
      </w:r>
      <w:r w:rsidR="00F87E72">
        <w:t xml:space="preserve"> in 5-HT</w:t>
      </w:r>
      <w:r w:rsidR="00F87E72" w:rsidRPr="00236052">
        <w:rPr>
          <w:vertAlign w:val="subscript"/>
        </w:rPr>
        <w:t>1B</w:t>
      </w:r>
      <w:r w:rsidR="00F87E72">
        <w:t>R</w:t>
      </w:r>
      <w:r w:rsidR="00E4389C">
        <w:t>,</w:t>
      </w:r>
      <w:r>
        <w:t xml:space="preserve"> </w:t>
      </w:r>
      <w:r w:rsidR="00680A2D">
        <w:t>but an unstructured segment</w:t>
      </w:r>
      <w:r>
        <w:t xml:space="preserve"> in </w:t>
      </w:r>
      <w:r w:rsidR="00286A43">
        <w:t>5-HT</w:t>
      </w:r>
      <w:r w:rsidR="00286A43">
        <w:rPr>
          <w:vertAlign w:val="subscript"/>
        </w:rPr>
        <w:t>2</w:t>
      </w:r>
      <w:r w:rsidR="00286A43" w:rsidRPr="00236052">
        <w:rPr>
          <w:vertAlign w:val="subscript"/>
        </w:rPr>
        <w:t>B</w:t>
      </w:r>
      <w:r w:rsidR="00286A43">
        <w:t>R</w:t>
      </w:r>
      <w:r>
        <w:t>.</w:t>
      </w:r>
      <w:r w:rsidR="00F87E72">
        <w:t xml:space="preserve"> </w:t>
      </w:r>
      <w:r>
        <w:t xml:space="preserve"> </w:t>
      </w:r>
      <w:r w:rsidR="00F87E72">
        <w:t xml:space="preserve">IL2 and the adjacent TMs, truncated at the dotted line, are shown. </w:t>
      </w:r>
      <w:r w:rsidR="00286A43">
        <w:t>5-HT</w:t>
      </w:r>
      <w:r w:rsidR="00286A43" w:rsidRPr="00236052">
        <w:rPr>
          <w:vertAlign w:val="subscript"/>
        </w:rPr>
        <w:t>1B</w:t>
      </w:r>
      <w:r w:rsidR="00286A43">
        <w:t xml:space="preserve">R </w:t>
      </w:r>
      <w:r>
        <w:t xml:space="preserve">is in </w:t>
      </w:r>
      <w:r w:rsidR="00D65F67">
        <w:t>silver ribbon</w:t>
      </w:r>
      <w:r w:rsidR="00BD6393">
        <w:t xml:space="preserve"> representation</w:t>
      </w:r>
      <w:r w:rsidR="00F87E72">
        <w:t xml:space="preserve"> </w:t>
      </w:r>
      <w:r>
        <w:t xml:space="preserve">and </w:t>
      </w:r>
      <w:r w:rsidR="00286A43">
        <w:t>5-HT</w:t>
      </w:r>
      <w:r w:rsidR="00286A43">
        <w:rPr>
          <w:vertAlign w:val="subscript"/>
        </w:rPr>
        <w:t>2</w:t>
      </w:r>
      <w:r w:rsidR="00286A43" w:rsidRPr="00236052">
        <w:rPr>
          <w:vertAlign w:val="subscript"/>
        </w:rPr>
        <w:t>B</w:t>
      </w:r>
      <w:r w:rsidR="00286A43">
        <w:t xml:space="preserve">R </w:t>
      </w:r>
      <w:r>
        <w:t xml:space="preserve">is in </w:t>
      </w:r>
      <w:r w:rsidR="00D65F67">
        <w:t>black cartoon</w:t>
      </w:r>
      <w:r w:rsidR="00BD6393">
        <w:t xml:space="preserve"> representation</w:t>
      </w:r>
      <w:r>
        <w:t>.</w:t>
      </w:r>
      <w:r w:rsidR="00F87E72">
        <w:t xml:space="preserve"> </w:t>
      </w:r>
    </w:p>
    <w:p w:rsidR="003B5CCF" w:rsidRDefault="000A4A13" w:rsidP="000A4A13">
      <w:pPr>
        <w:pStyle w:val="heading1"/>
      </w:pPr>
      <w:r>
        <w:t>Theory</w:t>
      </w:r>
    </w:p>
    <w:p w:rsidR="00795CB8" w:rsidRPr="000A4A13" w:rsidRDefault="000A4A13" w:rsidP="000A4A13">
      <w:pPr>
        <w:pStyle w:val="heading2"/>
        <w:spacing w:before="0"/>
      </w:pPr>
      <w:r>
        <w:t>Total Intercorrelation</w:t>
      </w:r>
    </w:p>
    <w:p w:rsidR="00170D2D" w:rsidRDefault="00FD5C15" w:rsidP="00CC6DAD">
      <w:pPr>
        <w:pStyle w:val="p1a"/>
      </w:pPr>
      <w:r>
        <w:t>The trajectories collected from m</w:t>
      </w:r>
      <w:r w:rsidR="006D0274">
        <w:t>olecular dynamics (MD) simulations provide d</w:t>
      </w:r>
      <w:r w:rsidR="006D0274">
        <w:t>e</w:t>
      </w:r>
      <w:r w:rsidR="006D0274">
        <w:t xml:space="preserve">tailed atomistic insights into the dynamics of biological </w:t>
      </w:r>
      <w:r>
        <w:t>macro</w:t>
      </w:r>
      <w:r w:rsidR="006D0274">
        <w:t>molec</w:t>
      </w:r>
      <w:r>
        <w:t>ules and their equilibrium ensemble of conformations,</w:t>
      </w:r>
      <w:r w:rsidR="006D0274">
        <w:t xml:space="preserve"> </w:t>
      </w:r>
      <w:r>
        <w:t xml:space="preserve">which </w:t>
      </w:r>
      <w:r w:rsidR="006D0274">
        <w:t>are</w:t>
      </w:r>
      <w:r>
        <w:t xml:space="preserve"> nearly</w:t>
      </w:r>
      <w:r w:rsidR="006D0274">
        <w:t xml:space="preserve"> unattainable using current experimental methods. </w:t>
      </w:r>
      <w:r>
        <w:t>In particular, a</w:t>
      </w:r>
      <w:r w:rsidR="005B6F89">
        <w:t xml:space="preserve">s a </w:t>
      </w:r>
      <w:r w:rsidR="001B0543">
        <w:t>rigid</w:t>
      </w:r>
      <w:r w:rsidR="00BD6393">
        <w:t>-</w:t>
      </w:r>
      <w:r w:rsidR="001B0543">
        <w:t>body</w:t>
      </w:r>
      <w:r w:rsidR="005B6F89">
        <w:t xml:space="preserve"> system of particles</w:t>
      </w:r>
      <w:r w:rsidR="00417E0F">
        <w:t xml:space="preserve"> would have low conformational entropy</w:t>
      </w:r>
      <w:r w:rsidR="005B6F89">
        <w:t xml:space="preserve"> relative to a set of independent particles</w:t>
      </w:r>
      <w:r w:rsidR="00417E0F">
        <w:t xml:space="preserve">, the </w:t>
      </w:r>
      <w:r w:rsidR="001B0543">
        <w:t>rigid</w:t>
      </w:r>
      <w:r w:rsidR="00BD6393">
        <w:t>-</w:t>
      </w:r>
      <w:r w:rsidR="001B0543">
        <w:t>body</w:t>
      </w:r>
      <w:r w:rsidR="00D85F17">
        <w:t xml:space="preserve"> properties can</w:t>
      </w:r>
      <w:r w:rsidR="00E10150">
        <w:t xml:space="preserve"> be calculated from the </w:t>
      </w:r>
      <w:r w:rsidR="005B6F89">
        <w:t xml:space="preserve">equilibrium </w:t>
      </w:r>
      <w:r w:rsidR="00E10150">
        <w:t>ensemble of confor</w:t>
      </w:r>
      <w:r w:rsidR="005B6F89">
        <w:t>mations</w:t>
      </w:r>
      <w:r w:rsidR="00E10150">
        <w:t>.</w:t>
      </w:r>
      <w:r>
        <w:t xml:space="preserve"> This becomes important for the analysis of the dynamics of specific structural elements of </w:t>
      </w:r>
      <w:r>
        <w:lastRenderedPageBreak/>
        <w:t>the biological macromolecules, which are considered to be folded into elements of secondary structure (</w:t>
      </w:r>
      <w:r w:rsidRPr="00883C64">
        <w:rPr>
          <w:i/>
        </w:rPr>
        <w:t>e.g.</w:t>
      </w:r>
      <w:r>
        <w:t>, helices) that would move as rigid</w:t>
      </w:r>
      <w:r w:rsidR="002A2F4E">
        <w:t xml:space="preserve"> </w:t>
      </w:r>
      <w:r>
        <w:t>bodies.</w:t>
      </w:r>
      <w:r w:rsidR="005B6F89">
        <w:t xml:space="preserve"> If the system is behaving like a </w:t>
      </w:r>
      <w:r w:rsidR="001B0543">
        <w:t>rigid body</w:t>
      </w:r>
      <w:r w:rsidR="005B6F89">
        <w:t xml:space="preserve">, all particles in the system will be correlated and share a large amount of </w:t>
      </w:r>
      <w:r w:rsidR="00975C28" w:rsidRPr="00883C64">
        <w:rPr>
          <w:i/>
        </w:rPr>
        <w:t xml:space="preserve">mutual </w:t>
      </w:r>
      <w:r w:rsidR="005B6F89" w:rsidRPr="00883C64">
        <w:rPr>
          <w:i/>
        </w:rPr>
        <w:t>information</w:t>
      </w:r>
      <w:r>
        <w:rPr>
          <w:i/>
        </w:rPr>
        <w:t xml:space="preserve">, </w:t>
      </w:r>
      <w:r>
        <w:t>which can be quantified with methods of Info</w:t>
      </w:r>
      <w:r>
        <w:t>r</w:t>
      </w:r>
      <w:r>
        <w:t>mation Theory</w:t>
      </w:r>
      <w:r w:rsidR="005B6F89">
        <w:t xml:space="preserve">. </w:t>
      </w:r>
      <w:r>
        <w:t>Indeed</w:t>
      </w:r>
      <w:r w:rsidR="00734D63">
        <w:t xml:space="preserve">, many have used </w:t>
      </w:r>
      <w:r w:rsidR="00734D63" w:rsidRPr="00883C64">
        <w:rPr>
          <w:i/>
        </w:rPr>
        <w:t>mutual information</w:t>
      </w:r>
      <w:r w:rsidR="00734D63">
        <w:t xml:space="preserve"> to quantify pair-wise correlation in molecular systems </w:t>
      </w:r>
      <w:r w:rsidR="00E77285">
        <w:fldChar w:fldCharType="begin" w:fldLock="1"/>
      </w:r>
      <w:r w:rsidR="009C34BA">
        <w:instrText>ADDIN CSL_CITATION { "citationItems" : [ { "id" : "ITEM-1", "itemData" : { "DOI" : "10.1002/prot.20784", "ISSN" : "1097-0134", "PMID" : "16355416", "abstract" : "Correlated motions in biomolecules are often essential for their function, e.g., allosteric signal transduction or mechanical/thermodynamic energy transport. Because correlated motions in biomolecules remain difficult to access experimentally, molecular dynamics (MD) simulations are particular useful for their analysis. The established method to quantify correlations from MD simulations via calculation of the covariance matrix, however, is restricted to linear correlations and therefore misses part of the correlations in the atomic fluctuations. Herein, we propose a general statistical mechanics approach to detect and quantify any correlated motion from MD trajectories. This generalized correlation measure is contrasted with correlations obtained from covariance matrices for the B1 domain of protein G and T4 lysozyme. The new method successfully quantifies correlations and provides a valuable global overview over the functionally relevant collective motions of lysozyme. In particular, correlated motions of helix 1 together with the two main lobes of lysozyme are detected, which are not seen by the conventional covariance matrix. Overall, the established method misses more than 50% of the correlation. This failure is attributed to both, an interfering and unnecessary dependence on mutual orientations of the atomic fluctuations and, to a lesser extent, attributed to nonlinear correlations. Our generalized correlation measure overcomes these problems and, moreover, allows for an improved understanding of the conformational dynamics by separating linear and nonlinear contributions of the correlation.", "author" : [ { "dropping-particle" : "", "family" : "Lange", "given" : "Oliver F", "non-dropping-particle" : "", "parse-names" : false, "suffix" : "" }, { "dropping-particle" : "", "family" : "Grubm\u00fcller", "given" : "Helmut", "non-dropping-particle" : "", "parse-names" : false, "suffix" : "" } ], "container-title" : "Proteins", "id" : "ITEM-1", "issue" : "4", "issued" : { "date-parts" : [ [ "2006", "3", "1" ] ] }, "page" : "1053-61", "title" : "Generalized correlation for biomolecular dynamics.", "type" : "article-journal", "volume" : "62" }, "uris" : [ "http://www.mendeley.com/documents/?uuid=02d34bc7-f589-41cb-9996-e9761f1d2f00" ] }, { "id" : "ITEM-2", "itemData" : { "DOI" : "10.1021/bi400499n", "ISSN" : "1520-4995", "PMID" : "23879802", "abstract" : "The biased agonism of the G protein-coupled receptors (GPCRs), where in addition to a traditional G protein-signalling pathway a GPCR promotes intracellular signals though \u03b2-arrestin, is a novel paradigm in pharmacology. Biochemical and biophysical studies have suggested that a GPCR forms a distinct ensemble of conformations signalling through the G protein and \u03b2-arrestin. Here we report on the dynamics of the \u03b22 adrenergic receptor bound to the \u03b2-arrestin and G protein biased agonists and the empty receptor to further characterize the receptor conformational changes caused by biased agonists. We use conventional and accelerated molecular dynamics (aMD) simulations to explore the conformational transitions of the GPCR from the active state to the inactive state. We found that aMD simulations enable monitoring the transition within the nanosecond timescale while capturing the known microscopic characteristics of the inactive states, such as the ionic lock, the inward position of F6.44, and water clusters. Distinct conformational states are shown to be stabilized by each biased agonist. In particular, in simulations of the receptor with the \u03b2-arrestin biased agonist, N-cyclopentylbutanepherine we observe a different pattern of motions in helix 7 when compared to simulations with the G protein biased agonist, Salbutamol that involves perturbations of the network of interactions within the NPxxY motif. Understanding the network of interactions induced by biased ligands and the subsequent receptor conformational shifts will lead to development of more efficient drugs.", "author" : [ { "dropping-particle" : "", "family" : "Tikhonova", "given" : "Irina G", "non-dropping-particle" : "", "parse-names" : false, "suffix" : "" }, { "dropping-particle" : "", "family" : "Selvam", "given" : "Balaji", "non-dropping-particle" : "", "parse-names" : false, "suffix" : "" }, { "dropping-particle" : "", "family" : "Ivetac", "given" : "Anthony David", "non-dropping-particle" : "", "parse-names" : false, "suffix" : "" }, { "dropping-particle" : "", "family" : "Wereszczynski", "given" : "Jeff", "non-dropping-particle" : "", "parse-names" : false, "suffix" : "" }, { "dropping-particle" : "", "family" : "McCammon", "given" : "J Andrew", "non-dropping-particle" : "", "parse-names" : false, "suffix" : "" } ], "container-title" : "Biochemistry", "id" : "ITEM-2", "issued" : { "date-parts" : [ [ "2013", "7", "23" ] ] }, "title" : "Simulations of Biased Agonists in the \u03b22 Adrenergic Receptor with Accelerated Molecular Dynamics.", "type" : "article-journal" }, "uris" : [ "http://www.mendeley.com/documents/?uuid=5af5bd0d-f107-46ad-93bc-58722c669307" ] }, { "id" : "ITEM-3", "itemData" : { "DOI" : "10.1073/pnas.1218414109", "author" : [ { "dropping-particle" : "", "family" : "Gasper", "given" : "PM", "non-dropping-particle" : "", "parse-names" : false, "suffix" : "" }, { "dropping-particle" : "", "family" : "Fuglestad", "given" : "Brian", "non-dropping-particle" : "", "parse-names" : false, "suffix" : "" } ], "container-title" : "PNAS", "id" : "ITEM-3", "issued" : { "date-parts" : [ [ "2012" ] ] }, "page" : "21216-22", "title" : "Allosteric networks in thrombin distinguish procoagulant vs. anticoagulant activities", "type" : "article-journal", "volume" : "109" }, "uris" : [ "http://www.mendeley.com/documents/?uuid=e2027733-e5f6-47fb-8de3-8efc3014fcde" ] }, { "id" : "ITEM-4", "itemData" : { "DOI" : "10.1371/journal.pone.0029377", "ISSN" : "1932-6203", "PMID" : "22235290", "abstract" : "The ribosome is a large macromolecular machine, and correlated motion between residues is necessary for coordinating function across multiple protein and RNA chains. We ran two all-atom, explicit solvent molecular dynamics simulations of the bacterial ribosome and calculated correlated motion between residue pairs by using mutual information. Because of the short timescales of our simulation (ns), we expect that dynamics are largely local fluctuations around the crystal structure. We hypothesize that residues that show coupled dynamics are functionally related, even on longer timescales. We validate our model by showing that crystallographic B-factors correlate well with the entropy calculated as part of our mutual information calculations. We reveal that A-site residues move relatively independently from P-site residues, effectively insulating A-site functions from P-site functions during translation.", "author" : [ { "dropping-particle" : "", "family" : "Brandman", "given" : "Relly", "non-dropping-particle" : "", "parse-names" : false, "suffix" : "" }, { "dropping-particle" : "", "family" : "Brandman", "given" : "Yigal", "non-dropping-particle" : "", "parse-names" : false, "suffix" : "" }, { "dropping-particle" : "", "family" : "Pande", "given" : "Vijay S", "non-dropping-particle" : "", "parse-names" : false, "suffix" : "" } ], "container-title" : "PloS one", "id" : "ITEM-4", "issue" : "1", "issued" : { "date-parts" : [ [ "2012", "1" ] ] }, "page" : "e29377", "title" : "A-site residues move independently from P-site residues in all-atom molecular dynamics simulations of the 70S bacterial ribosome.", "type" : "article-journal", "volume" : "7" }, "uris" : [ "http://www.mendeley.com/documents/?uuid=52260990-b31b-4cb2-aad8-1c8cbf14ddc9" ] }, { "id" : "ITEM-5", "itemData" : { "DOI" : "10.1371/journal.pcbi.1000774", "ISSN" : "1553-7358", "PMID" : "20463873", "abstract" : "We present molecular dynamics simulations of unliganded human hemoglobin (Hb) A under physiological conditions, starting from the R, R2, and T state. The simulations were carried out with protonated and deprotonated HC3 histidines His(beta)146, and they sum up to a total length of 5.6 micros. We observe spontaneous and reproducible T--&gt;R quaternary transitions of the Hb tetramer and tertiary transitions of the alpha and beta subunits, as detected from principal component projections, from an RMSD measure, and from rigid body rotation analysis. The simulations reveal a marked asymmetry between the alpha and beta subunits. Using the mutual information as correlation measure, we find that the beta subunits are substantially more strongly linked to the quaternary transition than the alpha subunits. In addition, the tertiary populations of the alpha and beta subunits differ substantially, with the beta subunits showing a tendency towards R, and the alpha subunits showing a tendency towards T. Based on the simulation results, we present a transition pathway for coupled quaternary and tertiary transitions between the R and T conformations of Hb.", "author" : [ { "dropping-particle" : "", "family" : "Hub", "given" : "Jochen S", "non-dropping-particle" : "", "parse-names" : false, "suffix" : "" }, { "dropping-particle" : "", "family" : "Kubitzki", "given" : "Marcus B", "non-dropping-particle" : "", "parse-names" : false, "suffix" : "" }, { "dropping-particle" : "", "family" : "Groot", "given" : "Bert L", "non-dropping-particle" : "de", "parse-names" : false, "suffix" : "" } ], "container-title" : "PLoS computational biology", "id" : "ITEM-5", "issue" : "5", "issued" : { "date-parts" : [ [ "2010", "5" ] ] }, "page" : "e1000774", "title" : "Spontaneous quaternary and tertiary T-R transitions of human hemoglobin in molecular dynamics simulation.", "type" : "article-journal", "volume" : "6" }, "uris" : [ "http://www.mendeley.com/documents/?uuid=09b3d419-cc47-4785-868c-e18ff3f89e55" ] } ], "mendeley" : { "previouslyFormattedCitation" : "[13\u201317]" }, "properties" : { "noteIndex" : 0 }, "schema" : "https://github.com/citation-style-language/schema/raw/master/csl-citation.json" }</w:instrText>
      </w:r>
      <w:r w:rsidR="00E77285">
        <w:fldChar w:fldCharType="separate"/>
      </w:r>
      <w:r w:rsidR="009F6B72" w:rsidRPr="009F6B72">
        <w:rPr>
          <w:noProof/>
        </w:rPr>
        <w:t>[13–17]</w:t>
      </w:r>
      <w:r w:rsidR="00E77285">
        <w:fldChar w:fldCharType="end"/>
      </w:r>
      <w:r w:rsidR="009F6B72">
        <w:t>.</w:t>
      </w:r>
      <w:r w:rsidR="00734D63">
        <w:t xml:space="preserve"> </w:t>
      </w:r>
      <w:r w:rsidR="006E5715" w:rsidRPr="001B0543">
        <w:rPr>
          <w:i/>
        </w:rPr>
        <w:t>Mutual information</w:t>
      </w:r>
      <w:r w:rsidR="006E5715">
        <w:t xml:space="preserve"> between two variables is defined as:</w:t>
      </w:r>
    </w:p>
    <w:p w:rsidR="006E5715" w:rsidRDefault="006E5715" w:rsidP="006E5715">
      <w:pPr>
        <w:pStyle w:val="equation"/>
      </w:pPr>
      <w:r>
        <w:tab/>
      </w:r>
      <m:oMath>
        <m:sSub>
          <m:sSubPr>
            <m:ctrlPr>
              <w:rPr>
                <w:rFonts w:ascii="Cambria Math" w:hAnsi="Cambria Math"/>
                <w:i/>
                <w:iCs/>
              </w:rPr>
            </m:ctrlPr>
          </m:sSubPr>
          <m:e>
            <m:r>
              <w:rPr>
                <w:rFonts w:ascii="Cambria Math" w:hAnsi="Cambria Math"/>
              </w:rPr>
              <m:t>I</m:t>
            </m:r>
          </m:e>
          <m:sub>
            <m:r>
              <w:rPr>
                <w:rFonts w:ascii="Cambria Math" w:hAnsi="Cambria Math"/>
              </w:rPr>
              <m:t>2</m:t>
            </m:r>
          </m:sub>
        </m:sSub>
        <m:d>
          <m:dPr>
            <m:ctrlPr>
              <w:rPr>
                <w:rFonts w:ascii="Cambria Math" w:hAnsi="Cambria Math"/>
                <w:i/>
                <w:iCs/>
              </w:rPr>
            </m:ctrlPr>
          </m:dPr>
          <m:e>
            <m:r>
              <w:rPr>
                <w:rFonts w:ascii="Cambria Math" w:hAnsi="Cambria Math"/>
              </w:rPr>
              <m:t>A,B</m:t>
            </m:r>
          </m:e>
        </m:d>
        <m:r>
          <w:rPr>
            <w:rFonts w:ascii="Cambria Math" w:hAnsi="Cambria Math"/>
          </w:rPr>
          <m:t xml:space="preserve">= </m:t>
        </m:r>
        <w:ins w:id="6" w:author="mil2037" w:date="2014-01-16T13:40:00Z">
          <m:r>
            <w:rPr>
              <w:rFonts w:ascii="Cambria Math" w:hAnsi="Cambria Math"/>
            </w:rPr>
            <m:t>H</m:t>
          </m:r>
        </w:ins>
        <m:d>
          <m:dPr>
            <m:ctrlPr>
              <w:ins w:id="7" w:author="mil2037" w:date="2014-01-16T13:40:00Z">
                <w:rPr>
                  <w:rFonts w:ascii="Cambria Math" w:hAnsi="Cambria Math"/>
                  <w:i/>
                </w:rPr>
              </w:ins>
            </m:ctrlPr>
          </m:dPr>
          <m:e>
            <w:ins w:id="8" w:author="mil2037" w:date="2014-01-16T13:40:00Z">
              <m:r>
                <w:rPr>
                  <w:rFonts w:ascii="Cambria Math" w:hAnsi="Cambria Math"/>
                </w:rPr>
                <m:t>A</m:t>
              </m:r>
            </w:ins>
          </m:e>
        </m:d>
        <m:sSub>
          <m:sSubPr>
            <m:ctrlPr>
              <w:del w:id="9" w:author="mil2037" w:date="2014-01-16T13:40:00Z">
                <w:rPr>
                  <w:rFonts w:ascii="Cambria Math" w:hAnsi="Cambria Math"/>
                  <w:i/>
                  <w:iCs/>
                </w:rPr>
              </w:del>
            </m:ctrlPr>
          </m:sSubPr>
          <m:e>
            <w:del w:id="10" w:author="mil2037" w:date="2014-01-16T13:40:00Z">
              <m:r>
                <w:rPr>
                  <w:rFonts w:ascii="Cambria Math" w:hAnsi="Cambria Math"/>
                </w:rPr>
                <m:t>H</m:t>
              </m:r>
            </w:del>
          </m:e>
          <m:sub>
            <w:del w:id="11" w:author="mil2037" w:date="2014-01-16T13:40:00Z">
              <m:r>
                <w:rPr>
                  <w:rFonts w:ascii="Cambria Math" w:hAnsi="Cambria Math"/>
                </w:rPr>
                <m:t>A</m:t>
              </m:r>
            </w:del>
          </m:sub>
        </m:sSub>
        <m:r>
          <w:rPr>
            <w:rFonts w:ascii="Cambria Math" w:hAnsi="Cambria Math"/>
          </w:rPr>
          <m:t>+</m:t>
        </m:r>
        <w:ins w:id="12" w:author="mil2037" w:date="2014-01-16T13:41:00Z">
          <m:r>
            <w:rPr>
              <w:rFonts w:ascii="Cambria Math" w:hAnsi="Cambria Math"/>
            </w:rPr>
            <m:t>H</m:t>
          </m:r>
        </w:ins>
        <m:d>
          <m:dPr>
            <m:ctrlPr>
              <w:ins w:id="13" w:author="mil2037" w:date="2014-01-16T13:41:00Z">
                <w:rPr>
                  <w:rFonts w:ascii="Cambria Math" w:hAnsi="Cambria Math"/>
                  <w:i/>
                </w:rPr>
              </w:ins>
            </m:ctrlPr>
          </m:dPr>
          <m:e>
            <w:ins w:id="14" w:author="mil2037" w:date="2014-01-16T13:41:00Z">
              <m:r>
                <w:rPr>
                  <w:rFonts w:ascii="Cambria Math" w:hAnsi="Cambria Math"/>
                </w:rPr>
                <m:t>B</m:t>
              </m:r>
            </w:ins>
          </m:e>
        </m:d>
        <m:sSub>
          <m:sSubPr>
            <m:ctrlPr>
              <w:del w:id="15" w:author="mil2037" w:date="2014-01-16T13:40:00Z">
                <w:rPr>
                  <w:rFonts w:ascii="Cambria Math" w:hAnsi="Cambria Math"/>
                  <w:i/>
                  <w:iCs/>
                </w:rPr>
              </w:del>
            </m:ctrlPr>
          </m:sSubPr>
          <m:e>
            <w:del w:id="16" w:author="mil2037" w:date="2014-01-16T13:40:00Z">
              <m:r>
                <w:rPr>
                  <w:rFonts w:ascii="Cambria Math" w:hAnsi="Cambria Math"/>
                </w:rPr>
                <m:t>H</m:t>
              </m:r>
            </w:del>
          </m:e>
          <m:sub>
            <w:del w:id="17" w:author="mil2037" w:date="2014-01-16T13:40:00Z">
              <m:r>
                <w:rPr>
                  <w:rFonts w:ascii="Cambria Math" w:hAnsi="Cambria Math"/>
                </w:rPr>
                <m:t>B</m:t>
              </m:r>
            </w:del>
          </m:sub>
        </m:sSub>
        <m:r>
          <w:rPr>
            <w:rFonts w:ascii="Cambria Math" w:hAnsi="Cambria Math"/>
          </w:rPr>
          <m:t>-</m:t>
        </m:r>
        <w:ins w:id="18" w:author="mil2037" w:date="2014-01-16T13:41:00Z">
          <m:r>
            <w:rPr>
              <w:rFonts w:ascii="Cambria Math" w:hAnsi="Cambria Math"/>
            </w:rPr>
            <m:t>H</m:t>
          </m:r>
        </w:ins>
        <m:d>
          <m:dPr>
            <m:ctrlPr>
              <w:ins w:id="19" w:author="mil2037" w:date="2014-01-16T13:41:00Z">
                <w:rPr>
                  <w:rFonts w:ascii="Cambria Math" w:hAnsi="Cambria Math"/>
                  <w:i/>
                </w:rPr>
              </w:ins>
            </m:ctrlPr>
          </m:dPr>
          <m:e>
            <w:ins w:id="20" w:author="mil2037" w:date="2014-01-16T13:41:00Z">
              <m:r>
                <w:rPr>
                  <w:rFonts w:ascii="Cambria Math" w:hAnsi="Cambria Math"/>
                </w:rPr>
                <m:t>A,B</m:t>
              </m:r>
            </w:ins>
          </m:e>
        </m:d>
        <m:sSub>
          <m:sSubPr>
            <m:ctrlPr>
              <w:del w:id="21" w:author="mil2037" w:date="2014-01-16T13:41:00Z">
                <w:rPr>
                  <w:rFonts w:ascii="Cambria Math" w:hAnsi="Cambria Math"/>
                  <w:i/>
                  <w:iCs/>
                </w:rPr>
              </w:del>
            </m:ctrlPr>
          </m:sSubPr>
          <m:e>
            <w:del w:id="22" w:author="mil2037" w:date="2014-01-16T13:41:00Z">
              <m:r>
                <w:rPr>
                  <w:rFonts w:ascii="Cambria Math" w:hAnsi="Cambria Math"/>
                </w:rPr>
                <m:t>H</m:t>
              </m:r>
            </w:del>
          </m:e>
          <m:sub>
            <w:del w:id="23" w:author="mil2037" w:date="2014-01-16T13:41:00Z">
              <m:r>
                <w:rPr>
                  <w:rFonts w:ascii="Cambria Math" w:hAnsi="Cambria Math"/>
                </w:rPr>
                <m:t>AB</m:t>
              </m:r>
            </w:del>
          </m:sub>
        </m:sSub>
      </m:oMath>
      <w:r>
        <w:tab/>
        <w:t>(</w:t>
      </w:r>
      <w:r w:rsidR="005F1FA8">
        <w:fldChar w:fldCharType="begin"/>
      </w:r>
      <w:r w:rsidR="005F1FA8">
        <w:instrText xml:space="preserve"> SEQ "equation" \n \* MERGEFORMAT </w:instrText>
      </w:r>
      <w:r w:rsidR="005F1FA8">
        <w:fldChar w:fldCharType="separate"/>
      </w:r>
      <w:r w:rsidR="00FC59E1">
        <w:rPr>
          <w:noProof/>
        </w:rPr>
        <w:t>1</w:t>
      </w:r>
      <w:r w:rsidR="005F1FA8">
        <w:rPr>
          <w:noProof/>
        </w:rPr>
        <w:fldChar w:fldCharType="end"/>
      </w:r>
      <w:r>
        <w:t>)</w:t>
      </w:r>
    </w:p>
    <w:p w:rsidR="006E5715" w:rsidRDefault="006E5715" w:rsidP="00CC6DAD">
      <w:pPr>
        <w:rPr>
          <w:iCs/>
        </w:rPr>
      </w:pPr>
      <w:r>
        <w:t xml:space="preserve">Here, </w:t>
      </w:r>
      <w:ins w:id="24" w:author="mil2037" w:date="2014-01-16T13:47:00Z">
        <m:oMath>
          <m:r>
            <w:rPr>
              <w:rFonts w:ascii="Cambria Math" w:hAnsi="Cambria Math"/>
            </w:rPr>
            <m:t>H</m:t>
          </m:r>
          <m:d>
            <m:dPr>
              <m:ctrlPr>
                <w:rPr>
                  <w:rFonts w:ascii="Cambria Math" w:hAnsi="Cambria Math"/>
                  <w:i/>
                </w:rPr>
              </m:ctrlPr>
            </m:dPr>
            <m:e>
              <m:r>
                <w:rPr>
                  <w:rFonts w:ascii="Cambria Math" w:hAnsi="Cambria Math"/>
                </w:rPr>
                <m:t>A</m:t>
              </m:r>
            </m:e>
          </m:d>
        </m:oMath>
      </w:ins>
      <m:oMath>
        <m:sSub>
          <m:sSubPr>
            <m:ctrlPr>
              <w:del w:id="25" w:author="mil2037" w:date="2014-01-16T13:47:00Z">
                <w:rPr>
                  <w:rFonts w:ascii="Cambria Math" w:hAnsi="Cambria Math"/>
                  <w:i/>
                  <w:iCs/>
                </w:rPr>
              </w:del>
            </m:ctrlPr>
          </m:sSubPr>
          <m:e>
            <w:del w:id="26" w:author="mil2037" w:date="2014-01-16T13:47:00Z">
              <m:r>
                <w:rPr>
                  <w:rFonts w:ascii="Cambria Math" w:hAnsi="Cambria Math"/>
                </w:rPr>
                <m:t>H</m:t>
              </m:r>
            </w:del>
          </m:e>
          <m:sub>
            <w:del w:id="27" w:author="mil2037" w:date="2014-01-16T13:47:00Z">
              <m:r>
                <w:rPr>
                  <w:rFonts w:ascii="Cambria Math" w:hAnsi="Cambria Math"/>
                </w:rPr>
                <m:t>A</m:t>
              </m:r>
            </w:del>
          </m:sub>
        </m:sSub>
      </m:oMath>
      <w:r>
        <w:rPr>
          <w:iCs/>
        </w:rPr>
        <w:t xml:space="preserve"> and</w:t>
      </w:r>
      <w:ins w:id="28" w:author="mil2037" w:date="2014-01-16T13:48:00Z">
        <w:r w:rsidR="00AB10A6">
          <w:rPr>
            <w:iCs/>
          </w:rPr>
          <w:t xml:space="preserve"> </w:t>
        </w:r>
      </w:ins>
      <w:ins w:id="29" w:author="mil2037" w:date="2014-01-16T13:47:00Z">
        <m:oMath>
          <m:r>
            <w:rPr>
              <w:rFonts w:ascii="Cambria Math" w:hAnsi="Cambria Math"/>
            </w:rPr>
            <m:t xml:space="preserve"> H</m:t>
          </m:r>
          <m:d>
            <m:dPr>
              <m:ctrlPr>
                <w:rPr>
                  <w:rFonts w:ascii="Cambria Math" w:hAnsi="Cambria Math"/>
                  <w:i/>
                </w:rPr>
              </m:ctrlPr>
            </m:dPr>
            <m:e>
              <m:r>
                <w:rPr>
                  <w:rFonts w:ascii="Cambria Math" w:hAnsi="Cambria Math"/>
                </w:rPr>
                <m:t>B</m:t>
              </m:r>
            </m:e>
          </m:d>
        </m:oMath>
      </w:ins>
      <w:del w:id="30" w:author="mil2037" w:date="2014-01-16T13:47:00Z">
        <w:r w:rsidDel="00AB10A6">
          <w:rPr>
            <w:iCs/>
          </w:rPr>
          <w:delText xml:space="preserve"> </w:delText>
        </w:r>
        <m:oMath>
          <m:sSub>
            <m:sSubPr>
              <m:ctrlPr>
                <w:rPr>
                  <w:rFonts w:ascii="Cambria Math" w:hAnsi="Cambria Math"/>
                  <w:i/>
                  <w:iCs/>
                </w:rPr>
              </m:ctrlPr>
            </m:sSubPr>
            <m:e>
              <m:r>
                <w:rPr>
                  <w:rFonts w:ascii="Cambria Math" w:hAnsi="Cambria Math"/>
                </w:rPr>
                <m:t>H</m:t>
              </m:r>
            </m:e>
            <m:sub>
              <m:r>
                <w:rPr>
                  <w:rFonts w:ascii="Cambria Math" w:hAnsi="Cambria Math"/>
                </w:rPr>
                <m:t>B</m:t>
              </m:r>
            </m:sub>
          </m:sSub>
        </m:oMath>
      </w:del>
      <w:r>
        <w:rPr>
          <w:iCs/>
        </w:rPr>
        <w:t xml:space="preserve"> are the marginal entropy of variables A and B respe</w:t>
      </w:r>
      <w:r>
        <w:rPr>
          <w:iCs/>
        </w:rPr>
        <w:t>c</w:t>
      </w:r>
      <w:r>
        <w:rPr>
          <w:iCs/>
        </w:rPr>
        <w:t xml:space="preserve">tively and </w:t>
      </w:r>
      <w:ins w:id="31" w:author="mil2037" w:date="2014-01-16T13:48:00Z">
        <m:oMath>
          <m:r>
            <w:rPr>
              <w:rFonts w:ascii="Cambria Math" w:hAnsi="Cambria Math"/>
            </w:rPr>
            <m:t>H</m:t>
          </m:r>
          <m:d>
            <m:dPr>
              <m:ctrlPr>
                <w:rPr>
                  <w:rFonts w:ascii="Cambria Math" w:hAnsi="Cambria Math"/>
                  <w:i/>
                </w:rPr>
              </m:ctrlPr>
            </m:dPr>
            <m:e>
              <m:r>
                <w:rPr>
                  <w:rFonts w:ascii="Cambria Math" w:hAnsi="Cambria Math"/>
                </w:rPr>
                <m:t>A,B</m:t>
              </m:r>
            </m:e>
          </m:d>
        </m:oMath>
      </w:ins>
      <m:oMath>
        <m:sSub>
          <m:sSubPr>
            <m:ctrlPr>
              <w:del w:id="32" w:author="mil2037" w:date="2014-01-16T13:48:00Z">
                <w:rPr>
                  <w:rFonts w:ascii="Cambria Math" w:hAnsi="Cambria Math"/>
                  <w:i/>
                  <w:iCs/>
                </w:rPr>
              </w:del>
            </m:ctrlPr>
          </m:sSubPr>
          <m:e>
            <w:del w:id="33" w:author="mil2037" w:date="2014-01-16T13:48:00Z">
              <m:r>
                <w:rPr>
                  <w:rFonts w:ascii="Cambria Math" w:hAnsi="Cambria Math"/>
                </w:rPr>
                <m:t>H</m:t>
              </m:r>
            </w:del>
          </m:e>
          <m:sub>
            <w:del w:id="34" w:author="mil2037" w:date="2014-01-16T13:48:00Z">
              <m:r>
                <w:rPr>
                  <w:rFonts w:ascii="Cambria Math" w:hAnsi="Cambria Math"/>
                </w:rPr>
                <m:t>AB</m:t>
              </m:r>
            </w:del>
          </m:sub>
        </m:sSub>
      </m:oMath>
      <w:r>
        <w:rPr>
          <w:iCs/>
        </w:rPr>
        <w:t xml:space="preserve"> is the joint entropy. The n-body information, the information shared by n variables, can be calculated recursively:</w:t>
      </w:r>
    </w:p>
    <w:p w:rsidR="006E5715" w:rsidRPr="006E5715" w:rsidRDefault="006E5715" w:rsidP="006E5715">
      <w:pPr>
        <w:pStyle w:val="equation"/>
      </w:pPr>
      <w:r>
        <w:tab/>
      </w:r>
      <m:oMath>
        <m:sSub>
          <m:sSubPr>
            <m:ctrlPr>
              <w:rPr>
                <w:rFonts w:ascii="Cambria Math" w:hAnsi="Cambria Math"/>
                <w:i/>
                <w:iCs/>
              </w:rPr>
            </m:ctrlPr>
          </m:sSubPr>
          <m:e>
            <m:r>
              <w:rPr>
                <w:rFonts w:ascii="Cambria Math" w:hAnsi="Cambria Math"/>
              </w:rPr>
              <m:t>I</m:t>
            </m:r>
          </m:e>
          <m:sub>
            <m:r>
              <w:rPr>
                <w:rFonts w:ascii="Cambria Math" w:hAnsi="Cambria Math"/>
              </w:rPr>
              <m:t>N</m:t>
            </m:r>
          </m:sub>
        </m:sSub>
        <m:d>
          <m:dPr>
            <m:ctrlPr>
              <w:rPr>
                <w:rFonts w:ascii="Cambria Math" w:hAnsi="Cambria Math"/>
                <w:i/>
                <w:iCs/>
              </w:rPr>
            </m:ctrlPr>
          </m:dPr>
          <m:e>
            <m:sSub>
              <m:sSubPr>
                <m:ctrlPr>
                  <w:ins w:id="35" w:author="mil2037" w:date="2014-01-16T14:29:00Z">
                    <w:rPr>
                      <w:rFonts w:ascii="Cambria Math" w:hAnsi="Cambria Math"/>
                      <w:i/>
                    </w:rPr>
                  </w:ins>
                </m:ctrlPr>
              </m:sSubPr>
              <m:e>
                <w:ins w:id="36" w:author="mil2037" w:date="2014-01-16T14:29:00Z">
                  <m:r>
                    <w:rPr>
                      <w:rFonts w:ascii="Cambria Math" w:hAnsi="Cambria Math"/>
                    </w:rPr>
                    <m:t>x</m:t>
                  </m:r>
                </w:ins>
              </m:e>
              <m:sub>
                <w:ins w:id="37" w:author="mil2037" w:date="2014-01-16T14:29:00Z">
                  <m:r>
                    <w:rPr>
                      <w:rFonts w:ascii="Cambria Math" w:hAnsi="Cambria Math"/>
                    </w:rPr>
                    <m:t>1</m:t>
                  </m:r>
                </w:ins>
              </m:sub>
            </m:sSub>
            <w:ins w:id="38" w:author="mil2037" w:date="2014-01-16T14:29:00Z">
              <m:r>
                <w:rPr>
                  <w:rFonts w:ascii="Cambria Math" w:hAnsi="Cambria Math"/>
                </w:rPr>
                <m:t>,…,</m:t>
              </m:r>
            </w:ins>
            <m:sSub>
              <m:sSubPr>
                <m:ctrlPr>
                  <w:ins w:id="39" w:author="mil2037" w:date="2014-01-16T14:29:00Z">
                    <w:rPr>
                      <w:rFonts w:ascii="Cambria Math" w:hAnsi="Cambria Math"/>
                      <w:i/>
                    </w:rPr>
                  </w:ins>
                </m:ctrlPr>
              </m:sSubPr>
              <m:e>
                <w:ins w:id="40" w:author="mil2037" w:date="2014-01-16T14:29:00Z">
                  <m:r>
                    <w:rPr>
                      <w:rFonts w:ascii="Cambria Math" w:hAnsi="Cambria Math"/>
                    </w:rPr>
                    <m:t>x</m:t>
                  </m:r>
                </w:ins>
              </m:e>
              <m:sub>
                <w:ins w:id="41" w:author="mil2037" w:date="2014-01-16T14:29:00Z">
                  <m:r>
                    <w:rPr>
                      <w:rFonts w:ascii="Cambria Math" w:hAnsi="Cambria Math"/>
                    </w:rPr>
                    <m:t>N</m:t>
                  </m:r>
                </w:ins>
              </m:sub>
            </m:sSub>
            <w:del w:id="42" w:author="mil2037" w:date="2014-01-16T14:29:00Z">
              <m:r>
                <w:rPr>
                  <w:rFonts w:ascii="Cambria Math" w:hAnsi="Cambria Math"/>
                </w:rPr>
                <m:t>1,..,N</m:t>
              </m:r>
            </w:del>
          </m:e>
        </m:d>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N-1</m:t>
            </m:r>
          </m:sub>
        </m:sSub>
        <m:d>
          <m:dPr>
            <m:ctrlPr>
              <w:rPr>
                <w:rFonts w:ascii="Cambria Math" w:hAnsi="Cambria Math"/>
                <w:i/>
                <w:iCs/>
              </w:rPr>
            </m:ctrlPr>
          </m:dPr>
          <m:e>
            <m:sSub>
              <m:sSubPr>
                <m:ctrlPr>
                  <w:ins w:id="43" w:author="mil2037" w:date="2014-01-16T14:29:00Z">
                    <w:rPr>
                      <w:rFonts w:ascii="Cambria Math" w:hAnsi="Cambria Math"/>
                      <w:i/>
                    </w:rPr>
                  </w:ins>
                </m:ctrlPr>
              </m:sSubPr>
              <m:e>
                <w:ins w:id="44" w:author="mil2037" w:date="2014-01-16T14:29:00Z">
                  <m:r>
                    <w:rPr>
                      <w:rFonts w:ascii="Cambria Math" w:hAnsi="Cambria Math"/>
                    </w:rPr>
                    <m:t>x</m:t>
                  </m:r>
                </w:ins>
              </m:e>
              <m:sub>
                <w:ins w:id="45" w:author="mil2037" w:date="2014-01-16T14:29:00Z">
                  <m:r>
                    <w:rPr>
                      <w:rFonts w:ascii="Cambria Math" w:hAnsi="Cambria Math"/>
                    </w:rPr>
                    <m:t>1</m:t>
                  </m:r>
                </w:ins>
              </m:sub>
            </m:sSub>
            <w:ins w:id="46" w:author="mil2037" w:date="2014-01-16T14:29:00Z">
              <m:r>
                <w:rPr>
                  <w:rFonts w:ascii="Cambria Math" w:hAnsi="Cambria Math"/>
                </w:rPr>
                <m:t>,…,</m:t>
              </m:r>
            </w:ins>
            <m:sSub>
              <m:sSubPr>
                <m:ctrlPr>
                  <w:ins w:id="47" w:author="mil2037" w:date="2014-01-16T14:29:00Z">
                    <w:rPr>
                      <w:rFonts w:ascii="Cambria Math" w:hAnsi="Cambria Math"/>
                      <w:i/>
                    </w:rPr>
                  </w:ins>
                </m:ctrlPr>
              </m:sSubPr>
              <m:e>
                <w:ins w:id="48" w:author="mil2037" w:date="2014-01-16T14:29:00Z">
                  <m:r>
                    <w:rPr>
                      <w:rFonts w:ascii="Cambria Math" w:hAnsi="Cambria Math"/>
                    </w:rPr>
                    <m:t>x</m:t>
                  </m:r>
                </w:ins>
              </m:e>
              <m:sub>
                <w:ins w:id="49" w:author="mil2037" w:date="2014-01-16T14:29:00Z">
                  <m:r>
                    <w:rPr>
                      <w:rFonts w:ascii="Cambria Math" w:hAnsi="Cambria Math"/>
                    </w:rPr>
                    <m:t>N-1</m:t>
                  </m:r>
                </w:ins>
              </m:sub>
            </m:sSub>
            <w:del w:id="50" w:author="mil2037" w:date="2014-01-16T14:29:00Z">
              <m:r>
                <w:rPr>
                  <w:rFonts w:ascii="Cambria Math" w:hAnsi="Cambria Math"/>
                </w:rPr>
                <m:t>1,..,N-1</m:t>
              </m:r>
            </w:del>
          </m:e>
        </m:d>
        <m:r>
          <w:rPr>
            <w:rFonts w:ascii="Cambria Math" w:hAnsi="Cambria Math"/>
          </w:rPr>
          <m:t xml:space="preserve">- </m:t>
        </m:r>
        <m:sSub>
          <m:sSubPr>
            <m:ctrlPr>
              <w:ins w:id="51" w:author="mil2037" w:date="2014-01-16T13:42:00Z">
                <w:rPr>
                  <w:rFonts w:ascii="Cambria Math" w:hAnsi="Cambria Math"/>
                  <w:i/>
                  <w:iCs/>
                </w:rPr>
              </w:ins>
            </m:ctrlPr>
          </m:sSubPr>
          <m:e>
            <w:ins w:id="52" w:author="mil2037" w:date="2014-01-16T13:42:00Z">
              <m:r>
                <w:rPr>
                  <w:rFonts w:ascii="Cambria Math" w:hAnsi="Cambria Math"/>
                </w:rPr>
                <m:t>I</m:t>
              </m:r>
            </w:ins>
          </m:e>
          <m:sub>
            <w:ins w:id="53" w:author="mil2037" w:date="2014-01-16T13:42:00Z">
              <m:r>
                <w:rPr>
                  <w:rFonts w:ascii="Cambria Math" w:hAnsi="Cambria Math"/>
                </w:rPr>
                <m:t>N-1</m:t>
              </m:r>
            </w:ins>
          </m:sub>
        </m:sSub>
        <m:d>
          <m:dPr>
            <m:ctrlPr>
              <w:ins w:id="54" w:author="mil2037" w:date="2014-01-16T13:42:00Z">
                <w:rPr>
                  <w:rFonts w:ascii="Cambria Math" w:hAnsi="Cambria Math"/>
                  <w:i/>
                  <w:iCs/>
                </w:rPr>
              </w:ins>
            </m:ctrlPr>
          </m:dPr>
          <m:e>
            <m:sSub>
              <m:sSubPr>
                <m:ctrlPr>
                  <w:ins w:id="55" w:author="mil2037" w:date="2014-01-16T14:29:00Z">
                    <w:rPr>
                      <w:rFonts w:ascii="Cambria Math" w:hAnsi="Cambria Math"/>
                      <w:i/>
                    </w:rPr>
                  </w:ins>
                </m:ctrlPr>
              </m:sSubPr>
              <m:e>
                <w:ins w:id="56" w:author="mil2037" w:date="2014-01-16T14:29:00Z">
                  <m:r>
                    <w:rPr>
                      <w:rFonts w:ascii="Cambria Math" w:hAnsi="Cambria Math"/>
                    </w:rPr>
                    <m:t>x</m:t>
                  </m:r>
                </w:ins>
              </m:e>
              <m:sub>
                <w:ins w:id="57" w:author="mil2037" w:date="2014-01-16T14:29:00Z">
                  <m:r>
                    <w:rPr>
                      <w:rFonts w:ascii="Cambria Math" w:hAnsi="Cambria Math"/>
                    </w:rPr>
                    <m:t>1</m:t>
                  </m:r>
                </w:ins>
              </m:sub>
            </m:sSub>
            <w:ins w:id="58" w:author="mil2037" w:date="2014-01-16T14:29:00Z">
              <m:r>
                <w:rPr>
                  <w:rFonts w:ascii="Cambria Math" w:hAnsi="Cambria Math"/>
                </w:rPr>
                <m:t>,…,</m:t>
              </m:r>
            </w:ins>
            <m:sSub>
              <m:sSubPr>
                <m:ctrlPr>
                  <w:ins w:id="59" w:author="mil2037" w:date="2014-01-16T14:29:00Z">
                    <w:rPr>
                      <w:rFonts w:ascii="Cambria Math" w:hAnsi="Cambria Math"/>
                      <w:i/>
                    </w:rPr>
                  </w:ins>
                </m:ctrlPr>
              </m:sSubPr>
              <m:e>
                <w:ins w:id="60" w:author="mil2037" w:date="2014-01-16T14:29:00Z">
                  <m:r>
                    <w:rPr>
                      <w:rFonts w:ascii="Cambria Math" w:hAnsi="Cambria Math"/>
                    </w:rPr>
                    <m:t>x</m:t>
                  </m:r>
                </w:ins>
              </m:e>
              <m:sub>
                <w:ins w:id="61" w:author="mil2037" w:date="2014-01-16T14:29:00Z">
                  <m:r>
                    <w:rPr>
                      <w:rFonts w:ascii="Cambria Math" w:hAnsi="Cambria Math"/>
                    </w:rPr>
                    <m:t>N-1</m:t>
                  </m:r>
                </w:ins>
              </m:sub>
            </m:sSub>
            <w:ins w:id="62" w:author="mil2037" w:date="2014-01-16T13:42:00Z">
              <m:r>
                <w:rPr>
                  <w:rFonts w:ascii="Cambria Math" w:hAnsi="Cambria Math"/>
                </w:rPr>
                <m:t xml:space="preserve"> </m:t>
              </m:r>
            </w:ins>
            <m:d>
              <m:dPr>
                <m:begChr m:val="|"/>
                <m:endChr m:val=""/>
                <m:ctrlPr>
                  <w:ins w:id="63" w:author="mil2037" w:date="2014-01-16T13:42:00Z">
                    <w:rPr>
                      <w:rFonts w:ascii="Cambria Math" w:hAnsi="Cambria Math"/>
                      <w:i/>
                    </w:rPr>
                  </w:ins>
                </m:ctrlPr>
              </m:dPr>
              <m:e>
                <m:sSub>
                  <m:sSubPr>
                    <m:ctrlPr>
                      <w:ins w:id="64" w:author="mil2037" w:date="2014-01-16T14:29:00Z">
                        <w:rPr>
                          <w:rFonts w:ascii="Cambria Math" w:hAnsi="Cambria Math"/>
                          <w:i/>
                        </w:rPr>
                      </w:ins>
                    </m:ctrlPr>
                  </m:sSubPr>
                  <m:e>
                    <w:ins w:id="65" w:author="mil2037" w:date="2014-01-16T14:29:00Z">
                      <m:r>
                        <w:rPr>
                          <w:rFonts w:ascii="Cambria Math" w:hAnsi="Cambria Math"/>
                        </w:rPr>
                        <m:t>x</m:t>
                      </m:r>
                    </w:ins>
                  </m:e>
                  <m:sub>
                    <w:ins w:id="66" w:author="mil2037" w:date="2014-01-16T14:29:00Z">
                      <m:r>
                        <w:rPr>
                          <w:rFonts w:ascii="Cambria Math" w:hAnsi="Cambria Math"/>
                        </w:rPr>
                        <m:t>N</m:t>
                      </m:r>
                    </w:ins>
                  </m:sub>
                </m:sSub>
              </m:e>
            </m:d>
          </m:e>
        </m:d>
        <m:d>
          <m:dPr>
            <m:begChr m:val=""/>
            <m:endChr m:val="|"/>
            <m:ctrlPr>
              <w:del w:id="67" w:author="mil2037" w:date="2014-01-16T13:42:00Z">
                <w:rPr>
                  <w:rFonts w:ascii="Cambria Math" w:hAnsi="Cambria Math"/>
                  <w:i/>
                  <w:iCs/>
                </w:rPr>
              </w:del>
            </m:ctrlPr>
          </m:dPr>
          <m:e>
            <m:sSub>
              <m:sSubPr>
                <m:ctrlPr>
                  <w:del w:id="68" w:author="mil2037" w:date="2014-01-16T13:42:00Z">
                    <w:rPr>
                      <w:rFonts w:ascii="Cambria Math" w:hAnsi="Cambria Math"/>
                      <w:i/>
                      <w:iCs/>
                    </w:rPr>
                  </w:del>
                </m:ctrlPr>
              </m:sSubPr>
              <m:e>
                <w:del w:id="69" w:author="mil2037" w:date="2014-01-16T13:42:00Z">
                  <m:r>
                    <w:rPr>
                      <w:rFonts w:ascii="Cambria Math" w:hAnsi="Cambria Math"/>
                    </w:rPr>
                    <m:t>I</m:t>
                  </m:r>
                </w:del>
              </m:e>
              <m:sub>
                <w:del w:id="70" w:author="mil2037" w:date="2014-01-16T13:42:00Z">
                  <m:r>
                    <w:rPr>
                      <w:rFonts w:ascii="Cambria Math" w:hAnsi="Cambria Math"/>
                    </w:rPr>
                    <m:t>N-1</m:t>
                  </m:r>
                </w:del>
              </m:sub>
            </m:sSub>
            <m:d>
              <m:dPr>
                <m:ctrlPr>
                  <w:del w:id="71" w:author="mil2037" w:date="2014-01-16T13:42:00Z">
                    <w:rPr>
                      <w:rFonts w:ascii="Cambria Math" w:hAnsi="Cambria Math"/>
                      <w:i/>
                      <w:iCs/>
                    </w:rPr>
                  </w:del>
                </m:ctrlPr>
              </m:dPr>
              <m:e>
                <w:del w:id="72" w:author="mil2037" w:date="2014-01-16T13:42:00Z">
                  <m:r>
                    <w:rPr>
                      <w:rFonts w:ascii="Cambria Math" w:hAnsi="Cambria Math"/>
                    </w:rPr>
                    <m:t>1,..,N-1</m:t>
                  </m:r>
                </w:del>
              </m:e>
            </m:d>
          </m:e>
        </m:d>
        <w:del w:id="73" w:author="mil2037" w:date="2014-01-16T13:42:00Z">
          <m:r>
            <w:rPr>
              <w:rFonts w:ascii="Cambria Math" w:hAnsi="Cambria Math"/>
            </w:rPr>
            <m:t>N</m:t>
          </m:r>
        </w:del>
      </m:oMath>
      <w:r>
        <w:tab/>
        <w:t>(</w:t>
      </w:r>
      <w:r w:rsidR="005F1FA8">
        <w:fldChar w:fldCharType="begin"/>
      </w:r>
      <w:r w:rsidR="005F1FA8">
        <w:instrText xml:space="preserve"> SEQ "equation" \n \* MERGEFORMAT </w:instrText>
      </w:r>
      <w:r w:rsidR="005F1FA8">
        <w:fldChar w:fldCharType="separate"/>
      </w:r>
      <w:r w:rsidR="00FC59E1">
        <w:rPr>
          <w:noProof/>
        </w:rPr>
        <w:t>2</w:t>
      </w:r>
      <w:r w:rsidR="005F1FA8">
        <w:rPr>
          <w:noProof/>
        </w:rPr>
        <w:fldChar w:fldCharType="end"/>
      </w:r>
      <w:r>
        <w:t>)</w:t>
      </w:r>
    </w:p>
    <w:p w:rsidR="00734D63" w:rsidRDefault="006E5715" w:rsidP="00CC6DAD">
      <w:pPr>
        <w:rPr>
          <w:iCs/>
        </w:rPr>
      </w:pPr>
      <w:r>
        <w:t xml:space="preserve">If an N-body system behaves as a rigid body, any information </w:t>
      </w:r>
      <w:r w:rsidR="00975C28">
        <w:t>regarding</w:t>
      </w:r>
      <w:r>
        <w:t xml:space="preserve"> one body is shared with all other bodies, and  </w:t>
      </w:r>
      <m:oMath>
        <m:sSub>
          <m:sSubPr>
            <m:ctrlPr>
              <w:rPr>
                <w:rFonts w:ascii="Cambria Math" w:hAnsi="Cambria Math"/>
                <w:i/>
                <w:iCs/>
              </w:rPr>
            </m:ctrlPr>
          </m:sSubPr>
          <m:e>
            <m:r>
              <w:rPr>
                <w:rFonts w:ascii="Cambria Math" w:hAnsi="Cambria Math"/>
              </w:rPr>
              <m:t>I</m:t>
            </m:r>
          </m:e>
          <m:sub>
            <m:r>
              <w:rPr>
                <w:rFonts w:ascii="Cambria Math" w:hAnsi="Cambria Math"/>
              </w:rPr>
              <m:t>N</m:t>
            </m:r>
          </m:sub>
        </m:sSub>
      </m:oMath>
      <w:r w:rsidR="00975C28">
        <w:rPr>
          <w:iCs/>
        </w:rPr>
        <w:t xml:space="preserve"> will be high</w:t>
      </w:r>
      <w:r w:rsidR="00734D63">
        <w:rPr>
          <w:iCs/>
        </w:rPr>
        <w:t>.</w:t>
      </w:r>
    </w:p>
    <w:p w:rsidR="006D0274" w:rsidRDefault="004853A3" w:rsidP="00CC6DAD">
      <w:r>
        <w:t xml:space="preserve">However, the use of </w:t>
      </w:r>
      <w:r w:rsidRPr="00883C64">
        <w:rPr>
          <w:i/>
        </w:rPr>
        <w:t>mutual information</w:t>
      </w:r>
      <w:r>
        <w:t xml:space="preserve"> to describe </w:t>
      </w:r>
      <w:r w:rsidRPr="00D7607E">
        <w:t>correlation</w:t>
      </w:r>
      <w:r w:rsidR="009F6B72" w:rsidRPr="00D7607E">
        <w:t>s within</w:t>
      </w:r>
      <w:r w:rsidRPr="00D7607E">
        <w:t xml:space="preserve"> </w:t>
      </w:r>
      <w:r w:rsidR="00734D63" w:rsidRPr="00D7607E">
        <w:t>atom</w:t>
      </w:r>
      <w:r w:rsidR="00D7607E" w:rsidRPr="00D7607E">
        <w:t>ic</w:t>
      </w:r>
      <w:r w:rsidR="00734D63" w:rsidRPr="00D7607E">
        <w:t xml:space="preserve"> </w:t>
      </w:r>
      <w:r w:rsidR="009F6B72">
        <w:t>fluctuations</w:t>
      </w:r>
      <w:r w:rsidR="003C1B25">
        <w:t xml:space="preserve"> in </w:t>
      </w:r>
      <w:r w:rsidR="00D7607E">
        <w:t xml:space="preserve">3-dimensional </w:t>
      </w:r>
      <w:r w:rsidR="002A2F4E">
        <w:t>space</w:t>
      </w:r>
      <w:r w:rsidR="009F6B72">
        <w:t xml:space="preserve"> </w:t>
      </w:r>
      <w:r w:rsidR="006D0274">
        <w:t xml:space="preserve">makes the erroneous assumption that </w:t>
      </w:r>
      <w:r w:rsidR="005B6F89" w:rsidRPr="00883C64">
        <w:rPr>
          <w:i/>
        </w:rPr>
        <w:t>mutual i</w:t>
      </w:r>
      <w:r w:rsidR="005B6F89" w:rsidRPr="00883C64">
        <w:rPr>
          <w:i/>
        </w:rPr>
        <w:t>n</w:t>
      </w:r>
      <w:r w:rsidR="005B6F89" w:rsidRPr="00883C64">
        <w:rPr>
          <w:i/>
        </w:rPr>
        <w:t>formation</w:t>
      </w:r>
      <w:r w:rsidR="006D0274">
        <w:t xml:space="preserve"> measures the same correlation or de</w:t>
      </w:r>
      <w:r w:rsidR="00AA4D2A">
        <w:t xml:space="preserve">pendency as </w:t>
      </w:r>
      <w:r>
        <w:t>the Pearson’s correlation coefficient.</w:t>
      </w:r>
      <w:r w:rsidR="006D0274">
        <w:t xml:space="preserve"> In</w:t>
      </w:r>
      <w:r w:rsidR="00734D63">
        <w:t xml:space="preserve"> fact, in</w:t>
      </w:r>
      <w:r w:rsidR="006D0274">
        <w:t xml:space="preserve"> the multivariate case, </w:t>
      </w:r>
      <w:r w:rsidR="005B6F89" w:rsidRPr="00883C64">
        <w:rPr>
          <w:i/>
        </w:rPr>
        <w:t>mutual information</w:t>
      </w:r>
      <w:r w:rsidR="005B6F89">
        <w:t xml:space="preserve"> </w:t>
      </w:r>
      <w:r w:rsidR="006D0274">
        <w:t>describes a very di</w:t>
      </w:r>
      <w:r w:rsidR="006D0274">
        <w:t>f</w:t>
      </w:r>
      <w:r w:rsidR="006D0274">
        <w:t>ferent type of dependence due to the effects of correlations between internal dime</w:t>
      </w:r>
      <w:r w:rsidR="006D0274">
        <w:t>n</w:t>
      </w:r>
      <w:r w:rsidR="006D0274">
        <w:t>sions</w:t>
      </w:r>
      <w:r w:rsidR="00734D63">
        <w:t xml:space="preserve"> of a multivariate distribution</w:t>
      </w:r>
      <w:r w:rsidR="006D0274">
        <w:t>.</w:t>
      </w:r>
      <w:r w:rsidR="00AA4D2A">
        <w:t xml:space="preserve"> </w:t>
      </w:r>
      <w:r w:rsidR="006D0274">
        <w:t>In order to appreciate the effect of correlation between internal dimensions on</w:t>
      </w:r>
      <w:r w:rsidR="005B6F89">
        <w:t xml:space="preserve"> </w:t>
      </w:r>
      <w:r w:rsidR="005B6F89" w:rsidRPr="00883C64">
        <w:rPr>
          <w:i/>
        </w:rPr>
        <w:t>mutual information</w:t>
      </w:r>
      <w:r w:rsidR="006D0274">
        <w:t>, it is important to discuss</w:t>
      </w:r>
      <w:r w:rsidR="002C4BE2">
        <w:t xml:space="preserve"> first</w:t>
      </w:r>
      <w:r w:rsidR="006D0274">
        <w:t xml:space="preserve"> </w:t>
      </w:r>
      <w:r w:rsidR="006D0274" w:rsidRPr="00883C64">
        <w:rPr>
          <w:i/>
        </w:rPr>
        <w:t>multivariate entropy</w:t>
      </w:r>
      <w:r w:rsidR="006D0274">
        <w:t>. The marginal entropy of an atom is the joint entropy of the x,</w:t>
      </w:r>
      <w:r w:rsidR="00802986">
        <w:t xml:space="preserve"> y, and z coordinates; for any N</w:t>
      </w:r>
      <w:r w:rsidR="006D0274">
        <w:t>-dimensional distribution, the marginal entropy of that distribution is the joint entropy of d dimensions. If the internal dimensions are not independent, the joint entropy is less than the sum of the marginal entrop</w:t>
      </w:r>
      <w:r w:rsidR="005B6F89">
        <w:t>y</w:t>
      </w:r>
      <w:r w:rsidR="006D0274">
        <w:t xml:space="preserve"> of the i</w:t>
      </w:r>
      <w:r w:rsidR="006D0274">
        <w:t>n</w:t>
      </w:r>
      <w:r w:rsidR="006D0274">
        <w:t>ternal dimensions</w:t>
      </w:r>
      <w:r w:rsidR="00A20AB9">
        <w:t xml:space="preserve">, and that difference is the </w:t>
      </w:r>
      <w:r w:rsidR="00A20AB9" w:rsidRPr="00883C64">
        <w:rPr>
          <w:i/>
        </w:rPr>
        <w:t>total correlation</w:t>
      </w:r>
      <w:r w:rsidR="00A20AB9">
        <w:t>, TC:</w:t>
      </w:r>
    </w:p>
    <w:p w:rsidR="00CC6DAD" w:rsidRDefault="003E7B00" w:rsidP="00CC6DAD">
      <w:pPr>
        <w:pStyle w:val="equation"/>
      </w:pPr>
      <w:r>
        <w:tab/>
      </w:r>
      <m:oMath>
        <m:r>
          <w:rPr>
            <w:rFonts w:ascii="Cambria Math" w:hAnsi="Cambria Math"/>
          </w:rPr>
          <m:t>TC</m:t>
        </m:r>
        <m:d>
          <m:dPr>
            <m:ctrlPr>
              <w:rPr>
                <w:rFonts w:ascii="Cambria Math" w:hAnsi="Cambria Math"/>
              </w:rPr>
            </m:ctrlPr>
          </m:dPr>
          <m:e>
            <m:sSub>
              <m:sSubPr>
                <m:ctrlPr>
                  <w:ins w:id="74" w:author="mil2037" w:date="2014-01-16T14:33:00Z">
                    <w:rPr>
                      <w:rFonts w:ascii="Cambria Math" w:hAnsi="Cambria Math"/>
                      <w:i/>
                    </w:rPr>
                  </w:ins>
                </m:ctrlPr>
              </m:sSubPr>
              <m:e>
                <w:ins w:id="75" w:author="mil2037" w:date="2014-01-16T14:33:00Z">
                  <m:r>
                    <w:rPr>
                      <w:rFonts w:ascii="Cambria Math" w:hAnsi="Cambria Math"/>
                    </w:rPr>
                    <m:t>x</m:t>
                  </m:r>
                </w:ins>
              </m:e>
              <m:sub>
                <w:ins w:id="76" w:author="mil2037" w:date="2014-01-16T14:33:00Z">
                  <m:r>
                    <w:rPr>
                      <w:rFonts w:ascii="Cambria Math" w:hAnsi="Cambria Math"/>
                    </w:rPr>
                    <m:t>1</m:t>
                  </m:r>
                </w:ins>
              </m:sub>
            </m:sSub>
            <w:ins w:id="77" w:author="mil2037" w:date="2014-01-16T14:33:00Z">
              <m:r>
                <w:rPr>
                  <w:rFonts w:ascii="Cambria Math" w:hAnsi="Cambria Math"/>
                </w:rPr>
                <m:t>,…,</m:t>
              </m:r>
            </w:ins>
            <m:sSub>
              <m:sSubPr>
                <m:ctrlPr>
                  <w:ins w:id="78" w:author="mil2037" w:date="2014-01-16T14:33:00Z">
                    <w:rPr>
                      <w:rFonts w:ascii="Cambria Math" w:hAnsi="Cambria Math"/>
                      <w:i/>
                    </w:rPr>
                  </w:ins>
                </m:ctrlPr>
              </m:sSubPr>
              <m:e>
                <w:ins w:id="79" w:author="mil2037" w:date="2014-01-16T14:33:00Z">
                  <m:r>
                    <w:rPr>
                      <w:rFonts w:ascii="Cambria Math" w:hAnsi="Cambria Math"/>
                    </w:rPr>
                    <m:t>x</m:t>
                  </m:r>
                </w:ins>
              </m:e>
              <m:sub>
                <w:ins w:id="80" w:author="mil2037" w:date="2014-01-16T14:33:00Z">
                  <m:r>
                    <w:rPr>
                      <w:rFonts w:ascii="Cambria Math" w:hAnsi="Cambria Math"/>
                    </w:rPr>
                    <m:t>N</m:t>
                  </m:r>
                </w:ins>
              </m:sub>
            </m:sSub>
            <w:del w:id="81" w:author="mil2037" w:date="2014-01-16T14:33:00Z">
              <m:r>
                <m:rPr>
                  <m:sty m:val="p"/>
                </m:rPr>
                <w:rPr>
                  <w:rFonts w:ascii="Cambria Math" w:hAnsi="Cambria Math"/>
                </w:rPr>
                <m:t>1,…,</m:t>
              </m:r>
              <m:r>
                <w:rPr>
                  <w:rFonts w:ascii="Cambria Math" w:hAnsi="Cambria Math"/>
                </w:rPr>
                <m:t>N</m:t>
              </m:r>
            </w:del>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w:ins w:id="82" w:author="mil2037" w:date="2014-01-16T13:42:00Z">
              <m:r>
                <w:rPr>
                  <w:rFonts w:ascii="Cambria Math" w:hAnsi="Cambria Math"/>
                </w:rPr>
                <m:t>H</m:t>
              </m:r>
            </w:ins>
            <m:d>
              <m:dPr>
                <m:ctrlPr>
                  <w:ins w:id="83" w:author="mil2037" w:date="2014-01-16T13:42:00Z">
                    <w:rPr>
                      <w:rFonts w:ascii="Cambria Math" w:hAnsi="Cambria Math"/>
                      <w:i/>
                    </w:rPr>
                  </w:ins>
                </m:ctrlPr>
              </m:dPr>
              <m:e>
                <m:sSub>
                  <m:sSubPr>
                    <m:ctrlPr>
                      <w:ins w:id="84" w:author="mil2037" w:date="2014-01-16T14:29:00Z">
                        <w:rPr>
                          <w:rFonts w:ascii="Cambria Math" w:hAnsi="Cambria Math"/>
                          <w:i/>
                        </w:rPr>
                      </w:ins>
                    </m:ctrlPr>
                  </m:sSubPr>
                  <m:e>
                    <w:ins w:id="85" w:author="mil2037" w:date="2014-01-16T14:29:00Z">
                      <m:r>
                        <w:rPr>
                          <w:rFonts w:ascii="Cambria Math" w:hAnsi="Cambria Math"/>
                        </w:rPr>
                        <m:t>x</m:t>
                      </m:r>
                    </w:ins>
                  </m:e>
                  <m:sub>
                    <w:ins w:id="86" w:author="mil2037" w:date="2014-01-16T14:29:00Z">
                      <m:r>
                        <w:rPr>
                          <w:rFonts w:ascii="Cambria Math" w:hAnsi="Cambria Math"/>
                        </w:rPr>
                        <m:t>i</m:t>
                      </m:r>
                    </w:ins>
                  </m:sub>
                </m:sSub>
              </m:e>
            </m:d>
            <m:sSub>
              <m:sSubPr>
                <m:ctrlPr>
                  <w:del w:id="87" w:author="mil2037" w:date="2014-01-16T13:42:00Z">
                    <w:rPr>
                      <w:rFonts w:ascii="Cambria Math" w:hAnsi="Cambria Math"/>
                    </w:rPr>
                  </w:del>
                </m:ctrlPr>
              </m:sSubPr>
              <m:e>
                <w:del w:id="88" w:author="mil2037" w:date="2014-01-16T13:42:00Z">
                  <m:r>
                    <w:rPr>
                      <w:rFonts w:ascii="Cambria Math" w:hAnsi="Cambria Math"/>
                    </w:rPr>
                    <m:t>H</m:t>
                  </m:r>
                </w:del>
              </m:e>
              <m:sub>
                <w:del w:id="89" w:author="mil2037" w:date="2014-01-16T13:42:00Z">
                  <m:r>
                    <w:rPr>
                      <w:rFonts w:ascii="Cambria Math" w:hAnsi="Cambria Math"/>
                    </w:rPr>
                    <m:t>i</m:t>
                  </m:r>
                </w:del>
              </m:sub>
            </m:sSub>
          </m:e>
        </m:nary>
        <m:r>
          <m:rPr>
            <m:sty m:val="p"/>
          </m:rPr>
          <w:rPr>
            <w:rFonts w:ascii="Cambria Math" w:hAnsi="Cambria Math"/>
          </w:rPr>
          <m:t>-</m:t>
        </m:r>
        <w:ins w:id="90" w:author="mil2037" w:date="2014-01-16T13:43:00Z">
          <m:r>
            <w:rPr>
              <w:rFonts w:ascii="Cambria Math" w:hAnsi="Cambria Math"/>
            </w:rPr>
            <m:t>H</m:t>
          </m:r>
        </w:ins>
        <m:d>
          <m:dPr>
            <m:ctrlPr>
              <w:ins w:id="91" w:author="mil2037" w:date="2014-01-16T13:43:00Z">
                <w:rPr>
                  <w:rFonts w:ascii="Cambria Math" w:hAnsi="Cambria Math"/>
                  <w:i/>
                </w:rPr>
              </w:ins>
            </m:ctrlPr>
          </m:dPr>
          <m:e>
            <m:sSub>
              <m:sSubPr>
                <m:ctrlPr>
                  <w:ins w:id="92" w:author="mil2037" w:date="2014-01-16T14:29:00Z">
                    <w:rPr>
                      <w:rFonts w:ascii="Cambria Math" w:hAnsi="Cambria Math"/>
                      <w:i/>
                    </w:rPr>
                  </w:ins>
                </m:ctrlPr>
              </m:sSubPr>
              <m:e>
                <w:ins w:id="93" w:author="mil2037" w:date="2014-01-16T14:29:00Z">
                  <m:r>
                    <w:rPr>
                      <w:rFonts w:ascii="Cambria Math" w:hAnsi="Cambria Math"/>
                    </w:rPr>
                    <m:t>x</m:t>
                  </m:r>
                </w:ins>
              </m:e>
              <m:sub>
                <w:ins w:id="94" w:author="mil2037" w:date="2014-01-16T14:29:00Z">
                  <m:r>
                    <w:rPr>
                      <w:rFonts w:ascii="Cambria Math" w:hAnsi="Cambria Math"/>
                    </w:rPr>
                    <m:t>1</m:t>
                  </m:r>
                </w:ins>
              </m:sub>
            </m:sSub>
            <w:ins w:id="95" w:author="mil2037" w:date="2014-01-16T14:29:00Z">
              <m:r>
                <w:rPr>
                  <w:rFonts w:ascii="Cambria Math" w:hAnsi="Cambria Math"/>
                </w:rPr>
                <m:t>,…,</m:t>
              </m:r>
            </w:ins>
            <m:sSub>
              <m:sSubPr>
                <m:ctrlPr>
                  <w:ins w:id="96" w:author="mil2037" w:date="2014-01-16T14:29:00Z">
                    <w:rPr>
                      <w:rFonts w:ascii="Cambria Math" w:hAnsi="Cambria Math"/>
                      <w:i/>
                    </w:rPr>
                  </w:ins>
                </m:ctrlPr>
              </m:sSubPr>
              <m:e>
                <w:ins w:id="97" w:author="mil2037" w:date="2014-01-16T14:29:00Z">
                  <m:r>
                    <w:rPr>
                      <w:rFonts w:ascii="Cambria Math" w:hAnsi="Cambria Math"/>
                    </w:rPr>
                    <m:t>x</m:t>
                  </m:r>
                </w:ins>
              </m:e>
              <m:sub>
                <w:ins w:id="98" w:author="mil2037" w:date="2014-01-16T14:29:00Z">
                  <m:r>
                    <w:rPr>
                      <w:rFonts w:ascii="Cambria Math" w:hAnsi="Cambria Math"/>
                    </w:rPr>
                    <m:t>N</m:t>
                  </m:r>
                </w:ins>
              </m:sub>
            </m:sSub>
          </m:e>
        </m:d>
        <m:sSub>
          <m:sSubPr>
            <m:ctrlPr>
              <w:del w:id="99" w:author="mil2037" w:date="2014-01-16T13:43:00Z">
                <w:rPr>
                  <w:rFonts w:ascii="Cambria Math" w:hAnsi="Cambria Math"/>
                </w:rPr>
              </w:del>
            </m:ctrlPr>
          </m:sSubPr>
          <m:e>
            <w:del w:id="100" w:author="mil2037" w:date="2014-01-16T13:43:00Z">
              <m:r>
                <w:rPr>
                  <w:rFonts w:ascii="Cambria Math" w:hAnsi="Cambria Math"/>
                </w:rPr>
                <m:t>H</m:t>
              </m:r>
            </w:del>
          </m:e>
          <m:sub>
            <w:del w:id="101" w:author="mil2037" w:date="2014-01-16T13:43:00Z">
              <m:r>
                <m:rPr>
                  <m:sty m:val="p"/>
                </m:rPr>
                <w:rPr>
                  <w:rFonts w:ascii="Cambria Math" w:hAnsi="Cambria Math"/>
                </w:rPr>
                <m:t>1,…,</m:t>
              </m:r>
              <m:r>
                <w:rPr>
                  <w:rFonts w:ascii="Cambria Math" w:hAnsi="Cambria Math"/>
                </w:rPr>
                <m:t>N</m:t>
              </m:r>
            </w:del>
          </m:sub>
        </m:sSub>
      </m:oMath>
      <w:r w:rsidR="000168D8">
        <w:tab/>
        <w:t>(</w:t>
      </w:r>
      <w:r w:rsidR="005F1FA8">
        <w:fldChar w:fldCharType="begin"/>
      </w:r>
      <w:r w:rsidR="005F1FA8">
        <w:instrText xml:space="preserve"> SEQ "equation" \n \* MERGEFORMAT </w:instrText>
      </w:r>
      <w:r w:rsidR="005F1FA8">
        <w:fldChar w:fldCharType="separate"/>
      </w:r>
      <w:r w:rsidR="00FC59E1">
        <w:rPr>
          <w:noProof/>
        </w:rPr>
        <w:t>3</w:t>
      </w:r>
      <w:r w:rsidR="005F1FA8">
        <w:rPr>
          <w:noProof/>
        </w:rPr>
        <w:fldChar w:fldCharType="end"/>
      </w:r>
      <w:r w:rsidR="000168D8">
        <w:t>)</w:t>
      </w:r>
    </w:p>
    <w:p w:rsidR="002E5E7B" w:rsidRDefault="00CC6DAD" w:rsidP="00802986">
      <w:pPr>
        <w:pStyle w:val="equation"/>
        <w:spacing w:before="0" w:after="0"/>
        <w:ind w:firstLine="230"/>
      </w:pPr>
      <w:r>
        <w:tab/>
      </w:r>
      <w:r w:rsidR="006D0274" w:rsidRPr="00CC6DAD">
        <w:t xml:space="preserve">If a multivariate distribution contains </w:t>
      </w:r>
      <w:r w:rsidR="006D0274" w:rsidRPr="00883C64">
        <w:rPr>
          <w:i/>
        </w:rPr>
        <w:t>total correlation</w:t>
      </w:r>
      <w:r w:rsidR="006D0274" w:rsidRPr="00CC6DAD">
        <w:t>, the joint entropy is d</w:t>
      </w:r>
      <w:r w:rsidR="006D0274" w:rsidRPr="00CC6DAD">
        <w:t>e</w:t>
      </w:r>
      <w:r w:rsidR="006D0274" w:rsidRPr="00CC6DAD">
        <w:t xml:space="preserve">creased and thus the maximum </w:t>
      </w:r>
      <w:r w:rsidR="00A20AB9" w:rsidRPr="00CC6DAD">
        <w:t>information</w:t>
      </w:r>
      <w:r w:rsidR="006D0274" w:rsidRPr="00CC6DAD">
        <w:t xml:space="preserve"> </w:t>
      </w:r>
      <w:r w:rsidR="000E7DBD" w:rsidRPr="00CC6DAD">
        <w:t>that can be shared</w:t>
      </w:r>
      <w:r w:rsidR="001114E5" w:rsidRPr="00CC6DAD">
        <w:t xml:space="preserve"> with </w:t>
      </w:r>
      <w:r w:rsidR="006D0274" w:rsidRPr="00CC6DAD">
        <w:t>other distribution</w:t>
      </w:r>
      <w:r w:rsidR="001114E5" w:rsidRPr="00CC6DAD">
        <w:t>s</w:t>
      </w:r>
      <w:r w:rsidR="006D0274" w:rsidRPr="00CC6DAD">
        <w:t xml:space="preserve"> is decreased proportionately. For example, in a system of two atoms</w:t>
      </w:r>
      <w:r w:rsidR="00EA1F63" w:rsidRPr="00CC6DAD">
        <w:t>, A and B,</w:t>
      </w:r>
      <w:r w:rsidR="006D0274" w:rsidRPr="00CC6DAD">
        <w:t xml:space="preserve"> where each coordinate has marginal entropy of </w:t>
      </w:r>
      <w:r w:rsidR="00802986">
        <w:t>H</w:t>
      </w:r>
      <w:r w:rsidR="006D0274" w:rsidRPr="00CC6DAD">
        <w:t>, if the coordinates are completely depen</w:t>
      </w:r>
      <w:r w:rsidR="006D0274" w:rsidRPr="00CC6DAD">
        <w:t>d</w:t>
      </w:r>
      <w:r w:rsidR="006D0274" w:rsidRPr="00CC6DAD">
        <w:t xml:space="preserve">ent, the joint entropy of each atom is also </w:t>
      </w:r>
      <w:r w:rsidR="00802986">
        <w:t>H</w:t>
      </w:r>
      <w:r w:rsidR="006D0274" w:rsidRPr="00CC6DAD">
        <w:t xml:space="preserve"> and the ma</w:t>
      </w:r>
      <w:r w:rsidR="005B6F89" w:rsidRPr="00CC6DAD">
        <w:t xml:space="preserve">ximum </w:t>
      </w:r>
      <w:r w:rsidR="00EA1F63" w:rsidRPr="00CC6DAD">
        <w:t xml:space="preserve">2-body </w:t>
      </w:r>
      <w:r w:rsidR="005B6F89" w:rsidRPr="001B0543">
        <w:rPr>
          <w:i/>
        </w:rPr>
        <w:t>mutual info</w:t>
      </w:r>
      <w:r w:rsidR="005B6F89" w:rsidRPr="001B0543">
        <w:rPr>
          <w:i/>
        </w:rPr>
        <w:t>r</w:t>
      </w:r>
      <w:r w:rsidR="00EA1F63" w:rsidRPr="001B0543">
        <w:rPr>
          <w:i/>
        </w:rPr>
        <w:t>mation</w:t>
      </w:r>
      <w:r w:rsidR="00EA1F63" w:rsidRPr="00CC6DAD">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A, B</m:t>
            </m:r>
          </m:e>
        </m:d>
      </m:oMath>
      <w:r w:rsidR="002A2F4E">
        <w:t>,</w:t>
      </w:r>
      <w:r>
        <w:t xml:space="preserve"> </w:t>
      </w:r>
      <w:r w:rsidR="006D0274" w:rsidRPr="00CC6DAD">
        <w:t xml:space="preserve">is </w:t>
      </w:r>
      <w:r w:rsidR="00802986">
        <w:t>H</w:t>
      </w:r>
      <w:r w:rsidR="006D0274" w:rsidRPr="00CC6DAD">
        <w:t xml:space="preserve">. However, if the coordinates are completely independent, the </w:t>
      </w:r>
      <w:r w:rsidR="00802986">
        <w:t>joint entropy of each atom is 3*H</w:t>
      </w:r>
      <w:r w:rsidR="006D0274" w:rsidRPr="00CC6DAD">
        <w:t xml:space="preserve"> and</w:t>
      </w:r>
      <w:r w:rsidR="00EA1F63" w:rsidRPr="00CC6DAD">
        <w:t xml:space="preserve"> the maximum </w:t>
      </w:r>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A, B</m:t>
            </m:r>
          </m:e>
        </m:d>
      </m:oMath>
      <w:r>
        <w:t xml:space="preserve"> </w:t>
      </w:r>
      <w:r w:rsidR="00EA1F63" w:rsidRPr="00CC6DAD">
        <w:t>is 3</w:t>
      </w:r>
      <w:r w:rsidR="00802986">
        <w:t>*H</w:t>
      </w:r>
      <w:r w:rsidR="006D0274" w:rsidRPr="00CC6DAD">
        <w:t>.</w:t>
      </w:r>
      <w:r w:rsidR="00802986">
        <w:t xml:space="preserve"> In this case</w:t>
      </w:r>
      <w:r w:rsidR="002E5E7B">
        <w:t>:</w:t>
      </w:r>
    </w:p>
    <w:p w:rsidR="002E5E7B" w:rsidRPr="002E5E7B" w:rsidRDefault="002E5E7B" w:rsidP="002E5E7B">
      <w:pPr>
        <w:pStyle w:val="equation"/>
      </w:pPr>
      <w:r>
        <w:tab/>
      </w:r>
      <m:oMath>
        <m:func>
          <m:funcPr>
            <m:ctrlPr>
              <w:rPr>
                <w:rFonts w:ascii="Cambria Math" w:hAnsi="Cambria Math"/>
                <w:iCs/>
              </w:rPr>
            </m:ctrlPr>
          </m:funcPr>
          <m:fName>
            <m:r>
              <m:rPr>
                <m:sty m:val="p"/>
              </m:rPr>
              <w:rPr>
                <w:rFonts w:ascii="Cambria Math" w:hAnsi="Cambria Math"/>
              </w:rPr>
              <m:t>max</m:t>
            </m:r>
          </m:fName>
          <m:e>
            <m:d>
              <m:dPr>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A, B</m:t>
                    </m:r>
                  </m:e>
                </m:d>
                <m:ctrlPr>
                  <w:rPr>
                    <w:rFonts w:ascii="Cambria Math" w:hAnsi="Cambria Math"/>
                    <w:i/>
                  </w:rPr>
                </m:ctrlPr>
              </m:e>
            </m:d>
            <m:ctrlPr>
              <w:rPr>
                <w:rFonts w:ascii="Cambria Math" w:hAnsi="Cambria Math"/>
              </w:rPr>
            </m:ctrlPr>
          </m:e>
        </m:func>
        <m:r>
          <w:rPr>
            <w:rFonts w:ascii="Cambria Math" w:hAnsi="Cambria Math"/>
          </w:rPr>
          <m:t>= H*</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e>
            </m:d>
            <m:ctrlPr>
              <w:rPr>
                <w:rFonts w:ascii="Cambria Math" w:hAnsi="Cambria Math"/>
                <w:i/>
              </w:rPr>
            </m:ctrlPr>
          </m:e>
        </m:func>
      </m:oMath>
      <w:r>
        <w:tab/>
        <w:t>(</w:t>
      </w:r>
      <w:r w:rsidR="005F1FA8">
        <w:fldChar w:fldCharType="begin"/>
      </w:r>
      <w:r w:rsidR="005F1FA8">
        <w:instrText xml:space="preserve"> SEQ "equation" \n \* MERGEFORMAT </w:instrText>
      </w:r>
      <w:r w:rsidR="005F1FA8">
        <w:fldChar w:fldCharType="separate"/>
      </w:r>
      <w:r w:rsidR="00FC59E1">
        <w:rPr>
          <w:noProof/>
        </w:rPr>
        <w:t>4</w:t>
      </w:r>
      <w:r w:rsidR="005F1FA8">
        <w:rPr>
          <w:noProof/>
        </w:rPr>
        <w:fldChar w:fldCharType="end"/>
      </w:r>
      <w:r>
        <w:t>)</w:t>
      </w:r>
    </w:p>
    <w:p w:rsidR="00170D2D" w:rsidRPr="00CC6DAD" w:rsidRDefault="006D0274" w:rsidP="00802986">
      <w:pPr>
        <w:pStyle w:val="equation"/>
        <w:spacing w:before="0" w:after="0"/>
        <w:ind w:firstLine="230"/>
      </w:pPr>
      <w:r w:rsidRPr="00CC6DAD">
        <w:t xml:space="preserve">The above </w:t>
      </w:r>
      <w:r w:rsidR="00312F99" w:rsidRPr="00CC6DAD">
        <w:t xml:space="preserve">property of </w:t>
      </w:r>
      <w:r w:rsidR="00312F99" w:rsidRPr="00883C64">
        <w:rPr>
          <w:i/>
        </w:rPr>
        <w:t>mutual information</w:t>
      </w:r>
      <w:r w:rsidRPr="00CC6DAD">
        <w:t xml:space="preserve"> penalizes multi-body correlations</w:t>
      </w:r>
      <w:r w:rsidR="00EA1F63" w:rsidRPr="00CC6DAD">
        <w:t xml:space="preserve"> b</w:t>
      </w:r>
      <w:r w:rsidR="00EA1F63" w:rsidRPr="00CC6DAD">
        <w:t>e</w:t>
      </w:r>
      <w:r w:rsidR="00EA1F63" w:rsidRPr="00CC6DAD">
        <w:t>tween dimensions of different atoms</w:t>
      </w:r>
      <w:r w:rsidRPr="00CC6DAD">
        <w:t>. If the x dimension of atom A</w:t>
      </w:r>
      <w:r w:rsidR="00EA1F63" w:rsidRPr="00CC6DAD">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EA1F63" w:rsidRPr="00CC6DAD">
        <w:t>,</w:t>
      </w:r>
      <w:r w:rsidRPr="00CC6DAD">
        <w:t xml:space="preserve"> is correlated with both the y and z dimensions of atom B</w:t>
      </w:r>
      <w:r w:rsidR="00EA1F63" w:rsidRPr="00CC6DAD">
        <w:t xml:space="preserve">, </w:t>
      </w:r>
      <m:oMath>
        <m:sSub>
          <m:sSubPr>
            <m:ctrlPr>
              <w:rPr>
                <w:rFonts w:ascii="Cambria Math" w:hAnsi="Cambria Math"/>
                <w:i/>
              </w:rPr>
            </m:ctrlPr>
          </m:sSubPr>
          <m:e>
            <m:r>
              <w:rPr>
                <w:rFonts w:ascii="Cambria Math" w:hAnsi="Cambria Math"/>
              </w:rPr>
              <m:t>B</m:t>
            </m:r>
          </m:e>
          <m:sub>
            <m:r>
              <w:rPr>
                <w:rFonts w:ascii="Cambria Math" w:hAnsi="Cambria Math"/>
              </w:rPr>
              <m:t>y</m:t>
            </m:r>
          </m:sub>
        </m:sSub>
      </m:oMath>
      <w:r w:rsidR="00EA1F63" w:rsidRPr="00CC6DAD">
        <w:t xml:space="preserve"> and </w:t>
      </w:r>
      <m:oMath>
        <m:sSub>
          <m:sSubPr>
            <m:ctrlPr>
              <w:rPr>
                <w:rFonts w:ascii="Cambria Math" w:hAnsi="Cambria Math"/>
                <w:i/>
              </w:rPr>
            </m:ctrlPr>
          </m:sSubPr>
          <m:e>
            <m:r>
              <w:rPr>
                <w:rFonts w:ascii="Cambria Math" w:hAnsi="Cambria Math"/>
              </w:rPr>
              <m:t>B</m:t>
            </m:r>
          </m:e>
          <m:sub>
            <m:r>
              <w:rPr>
                <w:rFonts w:ascii="Cambria Math" w:hAnsi="Cambria Math"/>
              </w:rPr>
              <m:t>z</m:t>
            </m:r>
          </m:sub>
        </m:sSub>
      </m:oMath>
      <w:r w:rsidRPr="00CC6DAD">
        <w:t>, there is 3-body information,</w:t>
      </w:r>
      <w:r w:rsidR="00EA1F63" w:rsidRPr="00CC6DAD">
        <w:t xml:space="preserve"> </w:t>
      </w:r>
      <m:oMath>
        <m:sSub>
          <m:sSubPr>
            <m:ctrlPr>
              <w:rPr>
                <w:rFonts w:ascii="Cambria Math" w:hAnsi="Cambria Math"/>
                <w:i/>
              </w:rPr>
            </m:ctrlPr>
          </m:sSubPr>
          <m:e>
            <m:r>
              <w:rPr>
                <w:rFonts w:ascii="Cambria Math" w:hAnsi="Cambria Math"/>
              </w:rPr>
              <m:t>I</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e>
        </m:d>
      </m:oMath>
      <w:r w:rsidRPr="00CC6DAD">
        <w:t>. As a resu</w:t>
      </w:r>
      <w:r w:rsidR="00EA1F63" w:rsidRPr="00CC6DAD">
        <w:t xml:space="preserve">lt, </w:t>
      </w:r>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e>
        </m:d>
      </m:oMath>
      <w:r w:rsidR="00401EA7" w:rsidRPr="00CC6DAD">
        <w:t xml:space="preserve"> increases and</w:t>
      </w:r>
      <w:r w:rsidRPr="00CC6DAD">
        <w:t xml:space="preserve"> </w:t>
      </w:r>
      <m:oMath>
        <m:sSub>
          <m:sSubPr>
            <m:ctrlPr>
              <w:rPr>
                <w:rFonts w:ascii="Cambria Math" w:hAnsi="Cambria Math"/>
              </w:rPr>
            </m:ctrlPr>
          </m:sSubPr>
          <m:e>
            <m:r>
              <w:rPr>
                <w:rFonts w:ascii="Cambria Math" w:hAnsi="Cambria Math"/>
              </w:rPr>
              <m:t>H</m:t>
            </m:r>
          </m:e>
          <m:sub>
            <m:r>
              <w:rPr>
                <w:rFonts w:ascii="Cambria Math" w:hAnsi="Cambria Math"/>
              </w:rPr>
              <m:t>B</m:t>
            </m:r>
          </m:sub>
        </m:sSub>
      </m:oMath>
      <w:r w:rsidR="00401EA7" w:rsidRPr="00CC6DAD">
        <w:t xml:space="preserve"> </w:t>
      </w:r>
      <w:r w:rsidRPr="00CC6DAD">
        <w:t>decreases, leading to a d</w:t>
      </w:r>
      <w:r w:rsidRPr="00CC6DAD">
        <w:t>e</w:t>
      </w:r>
      <w:r w:rsidRPr="00CC6DAD">
        <w:t xml:space="preserve">crease </w:t>
      </w:r>
      <w:r w:rsidR="00CC6DAD" w:rsidRPr="00CC6DAD">
        <w:t>in</w:t>
      </w:r>
      <w:r w:rsidR="00CC6DAD">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A, B</m:t>
            </m:r>
          </m:e>
        </m:d>
      </m:oMath>
      <w:r w:rsidRPr="00CC6DAD">
        <w:t>. As the 3-body information is part of the correlation we desire to quantify</w:t>
      </w:r>
      <w:r w:rsidR="009B60FE">
        <w:t xml:space="preserve"> for the results of MD simulations of molecular systems at atomic resolution</w:t>
      </w:r>
      <w:r w:rsidRPr="00CC6DAD">
        <w:t xml:space="preserve">, it is clear that </w:t>
      </w:r>
      <w:r w:rsidRPr="00883C64">
        <w:rPr>
          <w:i/>
        </w:rPr>
        <w:t>mutual information</w:t>
      </w:r>
      <w:r w:rsidRPr="00CC6DAD">
        <w:t xml:space="preserve"> is not suitable for quantifying the correlation b</w:t>
      </w:r>
      <w:r w:rsidRPr="00CC6DAD">
        <w:t>e</w:t>
      </w:r>
      <w:r w:rsidRPr="00CC6DAD">
        <w:t xml:space="preserve">tween multivariate distributions. </w:t>
      </w:r>
    </w:p>
    <w:p w:rsidR="000168D8" w:rsidRDefault="006D0274" w:rsidP="00CC6DAD">
      <w:pPr>
        <w:pStyle w:val="BJ-BodyText-Indent"/>
        <w:spacing w:after="0" w:line="240" w:lineRule="atLeast"/>
        <w:ind w:firstLine="230"/>
      </w:pPr>
      <w:r>
        <w:t xml:space="preserve">Here, we formulate a new correlation measure, </w:t>
      </w:r>
      <w:r w:rsidRPr="00883C64">
        <w:rPr>
          <w:i/>
        </w:rPr>
        <w:t>total intercorrelation</w:t>
      </w:r>
      <w:r>
        <w:t xml:space="preserve">, which is a generalization of the </w:t>
      </w:r>
      <w:r w:rsidRPr="001B0543">
        <w:rPr>
          <w:i/>
        </w:rPr>
        <w:t>mutual information</w:t>
      </w:r>
      <w:r>
        <w:t xml:space="preserve"> of two 1-dimensional distributions and</w:t>
      </w:r>
      <w:r w:rsidR="002C4BE2">
        <w:t xml:space="preserve"> pr</w:t>
      </w:r>
      <w:r w:rsidR="002C4BE2">
        <w:t>o</w:t>
      </w:r>
      <w:r w:rsidR="002C4BE2">
        <w:t>vides a</w:t>
      </w:r>
      <w:r>
        <w:t xml:space="preserve"> better </w:t>
      </w:r>
      <w:r w:rsidR="002C4BE2">
        <w:t xml:space="preserve">description of </w:t>
      </w:r>
      <w:r w:rsidRPr="00883C64">
        <w:rPr>
          <w:i/>
        </w:rPr>
        <w:t>multivariate correlation</w:t>
      </w:r>
      <w:r>
        <w:t xml:space="preserve">. </w:t>
      </w:r>
      <w:r w:rsidR="002C4BE2">
        <w:t xml:space="preserve">First we </w:t>
      </w:r>
      <w:r>
        <w:t>define</w:t>
      </w:r>
      <w:r w:rsidR="002C4BE2">
        <w:t xml:space="preserve"> this</w:t>
      </w:r>
      <w:r>
        <w:t xml:space="preserve"> measure and then demonst</w:t>
      </w:r>
      <w:r w:rsidR="00312F99">
        <w:t>r</w:t>
      </w:r>
      <w:r>
        <w:t xml:space="preserve">ate </w:t>
      </w:r>
      <w:r w:rsidR="002C4BE2">
        <w:t xml:space="preserve">its </w:t>
      </w:r>
      <w:r>
        <w:t xml:space="preserve">properties. We begin with the </w:t>
      </w:r>
      <w:r w:rsidRPr="00883C64">
        <w:rPr>
          <w:i/>
        </w:rPr>
        <w:t>total correlation</w:t>
      </w:r>
      <w:r>
        <w:t xml:space="preserve"> between two di</w:t>
      </w:r>
      <w:r>
        <w:t>s</w:t>
      </w:r>
      <w:r>
        <w:t>tributions A and B of dimension d</w:t>
      </w:r>
      <w:r w:rsidRPr="002F3057">
        <w:rPr>
          <w:vertAlign w:val="subscript"/>
        </w:rPr>
        <w:t>A</w:t>
      </w:r>
      <w:r>
        <w:t xml:space="preserve"> and d</w:t>
      </w:r>
      <w:r w:rsidRPr="002F3057">
        <w:rPr>
          <w:vertAlign w:val="subscript"/>
        </w:rPr>
        <w:t>B</w:t>
      </w:r>
      <w:r>
        <w:t>:</w:t>
      </w:r>
    </w:p>
    <w:p w:rsidR="00614B18" w:rsidRDefault="000168D8" w:rsidP="000168D8">
      <w:pPr>
        <w:pStyle w:val="equation"/>
      </w:pPr>
      <w:r>
        <w:tab/>
      </w:r>
      <m:oMath>
        <m:r>
          <w:rPr>
            <w:rFonts w:ascii="Cambria Math" w:hAnsi="Cambria Math"/>
          </w:rPr>
          <m:t>TC</m:t>
        </m:r>
        <m:d>
          <m:dPr>
            <m:ctrlPr>
              <w:rPr>
                <w:rFonts w:ascii="Cambria Math" w:hAnsi="Cambria Math"/>
              </w:rPr>
            </m:ctrlPr>
          </m:dPr>
          <m:e>
            <m:r>
              <m:rPr>
                <m:sty m:val="p"/>
              </m:rPr>
              <w:rPr>
                <w:rFonts w:ascii="Cambria Math" w:hAnsi="Cambria Math"/>
              </w:rPr>
              <m:t>A,B</m:t>
            </m:r>
          </m:e>
        </m:d>
        <m:r>
          <m:rPr>
            <m:sty m:val="p"/>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rPr>
              <m:t>=1</m:t>
            </m:r>
          </m:sub>
          <m:sup>
            <m:sSub>
              <m:sSubPr>
                <m:ctrlPr>
                  <w:rPr>
                    <w:rFonts w:ascii="Cambria Math" w:hAnsi="Cambria Math"/>
                    <w:i/>
                  </w:rPr>
                </m:ctrlPr>
              </m:sSubPr>
              <m:e>
                <m:r>
                  <w:rPr>
                    <w:rFonts w:ascii="Cambria Math" w:hAnsi="Cambria Math"/>
                  </w:rPr>
                  <m:t>d</m:t>
                </m:r>
              </m:e>
              <m:sub>
                <m:r>
                  <w:rPr>
                    <w:rFonts w:ascii="Cambria Math" w:hAnsi="Cambria Math"/>
                  </w:rPr>
                  <m:t>A</m:t>
                </m:r>
              </m:sub>
            </m:sSub>
          </m:sup>
          <m:e>
            <w:ins w:id="102" w:author="mil2037" w:date="2014-01-16T13:43:00Z">
              <m:r>
                <w:rPr>
                  <w:rFonts w:ascii="Cambria Math" w:hAnsi="Cambria Math"/>
                </w:rPr>
                <m:t>H</m:t>
              </m:r>
            </w:ins>
            <m:d>
              <m:dPr>
                <m:ctrlPr>
                  <w:ins w:id="103" w:author="mil2037" w:date="2014-01-16T13:43:00Z">
                    <w:rPr>
                      <w:rFonts w:ascii="Cambria Math" w:hAnsi="Cambria Math"/>
                      <w:i/>
                    </w:rPr>
                  </w:ins>
                </m:ctrlPr>
              </m:dPr>
              <m:e>
                <m:sSub>
                  <m:sSubPr>
                    <m:ctrlPr>
                      <w:ins w:id="104" w:author="mil2037" w:date="2014-01-16T13:43:00Z">
                        <w:rPr>
                          <w:rFonts w:ascii="Cambria Math" w:hAnsi="Cambria Math"/>
                          <w:i/>
                        </w:rPr>
                      </w:ins>
                    </m:ctrlPr>
                  </m:sSubPr>
                  <m:e>
                    <w:ins w:id="105" w:author="mil2037" w:date="2014-01-16T13:43:00Z">
                      <m:r>
                        <w:rPr>
                          <w:rFonts w:ascii="Cambria Math" w:hAnsi="Cambria Math"/>
                        </w:rPr>
                        <m:t>A</m:t>
                      </m:r>
                    </w:ins>
                  </m:e>
                  <m:sub>
                    <w:ins w:id="106" w:author="mil2037" w:date="2014-01-16T13:43:00Z">
                      <m:r>
                        <w:rPr>
                          <w:rFonts w:ascii="Cambria Math" w:hAnsi="Cambria Math"/>
                        </w:rPr>
                        <m:t>i</m:t>
                      </m:r>
                    </w:ins>
                  </m:sub>
                </m:sSub>
              </m:e>
            </m:d>
            <m:sSub>
              <m:sSubPr>
                <m:ctrlPr>
                  <w:del w:id="107" w:author="mil2037" w:date="2014-01-16T13:43:00Z">
                    <w:rPr>
                      <w:rFonts w:ascii="Cambria Math" w:hAnsi="Cambria Math"/>
                      <w:i/>
                    </w:rPr>
                  </w:del>
                </m:ctrlPr>
              </m:sSubPr>
              <m:e>
                <w:del w:id="108" w:author="mil2037" w:date="2014-01-16T13:43:00Z">
                  <m:r>
                    <w:rPr>
                      <w:rFonts w:ascii="Cambria Math" w:hAnsi="Cambria Math"/>
                    </w:rPr>
                    <m:t>H</m:t>
                  </m:r>
                </w:del>
              </m:e>
              <m:sub>
                <m:sSub>
                  <m:sSubPr>
                    <m:ctrlPr>
                      <w:del w:id="109" w:author="mil2037" w:date="2014-01-16T13:43:00Z">
                        <w:rPr>
                          <w:rFonts w:ascii="Cambria Math" w:hAnsi="Cambria Math"/>
                          <w:i/>
                        </w:rPr>
                      </w:del>
                    </m:ctrlPr>
                  </m:sSubPr>
                  <m:e>
                    <w:del w:id="110" w:author="mil2037" w:date="2014-01-16T13:43:00Z">
                      <m:r>
                        <w:rPr>
                          <w:rFonts w:ascii="Cambria Math" w:hAnsi="Cambria Math"/>
                        </w:rPr>
                        <m:t>A</m:t>
                      </m:r>
                    </w:del>
                  </m:e>
                  <m:sub>
                    <w:del w:id="111" w:author="mil2037" w:date="2014-01-16T13:43:00Z">
                      <m:r>
                        <w:rPr>
                          <w:rFonts w:ascii="Cambria Math" w:hAnsi="Cambria Math"/>
                        </w:rPr>
                        <m:t>i</m:t>
                      </m:r>
                    </w:del>
                  </m:sub>
                </m:sSub>
              </m:sub>
            </m:sSub>
          </m:e>
        </m:nary>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sSub>
              <m:sSubPr>
                <m:ctrlPr>
                  <w:rPr>
                    <w:rFonts w:ascii="Cambria Math" w:hAnsi="Cambria Math"/>
                    <w:i/>
                  </w:rPr>
                </m:ctrlPr>
              </m:sSubPr>
              <m:e>
                <m:r>
                  <w:rPr>
                    <w:rFonts w:ascii="Cambria Math" w:hAnsi="Cambria Math"/>
                  </w:rPr>
                  <m:t>d</m:t>
                </m:r>
              </m:e>
              <m:sub>
                <m:r>
                  <w:rPr>
                    <w:rFonts w:ascii="Cambria Math" w:hAnsi="Cambria Math"/>
                  </w:rPr>
                  <m:t>B</m:t>
                </m:r>
              </m:sub>
            </m:sSub>
          </m:sup>
          <m:e>
            <w:ins w:id="112" w:author="mil2037" w:date="2014-01-16T13:43:00Z">
              <m:r>
                <w:rPr>
                  <w:rFonts w:ascii="Cambria Math" w:hAnsi="Cambria Math"/>
                </w:rPr>
                <m:t>H</m:t>
              </m:r>
            </w:ins>
            <m:d>
              <m:dPr>
                <m:ctrlPr>
                  <w:ins w:id="113" w:author="mil2037" w:date="2014-01-16T13:43:00Z">
                    <w:rPr>
                      <w:rFonts w:ascii="Cambria Math" w:hAnsi="Cambria Math"/>
                      <w:i/>
                    </w:rPr>
                  </w:ins>
                </m:ctrlPr>
              </m:dPr>
              <m:e>
                <m:sSub>
                  <m:sSubPr>
                    <m:ctrlPr>
                      <w:ins w:id="114" w:author="mil2037" w:date="2014-01-16T13:43:00Z">
                        <w:rPr>
                          <w:rFonts w:ascii="Cambria Math" w:hAnsi="Cambria Math"/>
                          <w:i/>
                        </w:rPr>
                      </w:ins>
                    </m:ctrlPr>
                  </m:sSubPr>
                  <m:e>
                    <w:ins w:id="115" w:author="mil2037" w:date="2014-01-16T13:43:00Z">
                      <m:r>
                        <w:rPr>
                          <w:rFonts w:ascii="Cambria Math" w:hAnsi="Cambria Math"/>
                        </w:rPr>
                        <m:t>B</m:t>
                      </m:r>
                    </w:ins>
                  </m:e>
                  <m:sub>
                    <w:ins w:id="116" w:author="mil2037" w:date="2014-01-16T13:43:00Z">
                      <m:r>
                        <w:rPr>
                          <w:rFonts w:ascii="Cambria Math" w:hAnsi="Cambria Math"/>
                        </w:rPr>
                        <m:t>i</m:t>
                      </m:r>
                    </w:ins>
                  </m:sub>
                </m:sSub>
              </m:e>
            </m:d>
            <m:sSub>
              <m:sSubPr>
                <m:ctrlPr>
                  <w:del w:id="117" w:author="mil2037" w:date="2014-01-16T13:43:00Z">
                    <w:rPr>
                      <w:rFonts w:ascii="Cambria Math" w:hAnsi="Cambria Math"/>
                      <w:i/>
                    </w:rPr>
                  </w:del>
                </m:ctrlPr>
              </m:sSubPr>
              <m:e>
                <w:del w:id="118" w:author="mil2037" w:date="2014-01-16T13:43:00Z">
                  <m:r>
                    <w:rPr>
                      <w:rFonts w:ascii="Cambria Math" w:hAnsi="Cambria Math"/>
                    </w:rPr>
                    <m:t>H</m:t>
                  </m:r>
                </w:del>
              </m:e>
              <m:sub>
                <m:sSub>
                  <m:sSubPr>
                    <m:ctrlPr>
                      <w:del w:id="119" w:author="mil2037" w:date="2014-01-16T13:43:00Z">
                        <w:rPr>
                          <w:rFonts w:ascii="Cambria Math" w:hAnsi="Cambria Math"/>
                          <w:i/>
                        </w:rPr>
                      </w:del>
                    </m:ctrlPr>
                  </m:sSubPr>
                  <m:e>
                    <w:del w:id="120" w:author="mil2037" w:date="2014-01-16T13:43:00Z">
                      <m:r>
                        <w:rPr>
                          <w:rFonts w:ascii="Cambria Math" w:hAnsi="Cambria Math"/>
                        </w:rPr>
                        <m:t>B</m:t>
                      </m:r>
                    </w:del>
                  </m:e>
                  <m:sub>
                    <w:del w:id="121" w:author="mil2037" w:date="2014-01-16T13:43:00Z">
                      <m:r>
                        <w:rPr>
                          <w:rFonts w:ascii="Cambria Math" w:hAnsi="Cambria Math"/>
                        </w:rPr>
                        <m:t>i</m:t>
                      </m:r>
                    </w:del>
                  </m:sub>
                </m:sSub>
              </m:sub>
            </m:sSub>
          </m:e>
        </m:nary>
        <m:r>
          <w:rPr>
            <w:rFonts w:ascii="Cambria Math" w:hAnsi="Cambria Math"/>
          </w:rPr>
          <m:t>-</m:t>
        </m:r>
        <w:ins w:id="122" w:author="mil2037" w:date="2014-01-16T13:44:00Z">
          <m:r>
            <w:rPr>
              <w:rFonts w:ascii="Cambria Math" w:hAnsi="Cambria Math"/>
            </w:rPr>
            <m:t>H</m:t>
          </m:r>
        </w:ins>
        <m:d>
          <m:dPr>
            <m:ctrlPr>
              <w:ins w:id="123" w:author="mil2037" w:date="2014-01-16T13:44:00Z">
                <w:rPr>
                  <w:rFonts w:ascii="Cambria Math" w:hAnsi="Cambria Math"/>
                  <w:i/>
                </w:rPr>
              </w:ins>
            </m:ctrlPr>
          </m:dPr>
          <m:e>
            <w:ins w:id="124" w:author="mil2037" w:date="2014-01-16T13:44:00Z">
              <m:r>
                <w:rPr>
                  <w:rFonts w:ascii="Cambria Math" w:hAnsi="Cambria Math"/>
                </w:rPr>
                <m:t>A,B</m:t>
              </m:r>
            </w:ins>
          </m:e>
        </m:d>
        <m:sSub>
          <m:sSubPr>
            <m:ctrlPr>
              <w:del w:id="125" w:author="mil2037" w:date="2014-01-16T13:44:00Z">
                <w:rPr>
                  <w:rFonts w:ascii="Cambria Math" w:hAnsi="Cambria Math"/>
                  <w:i/>
                </w:rPr>
              </w:del>
            </m:ctrlPr>
          </m:sSubPr>
          <m:e>
            <w:del w:id="126" w:author="mil2037" w:date="2014-01-16T13:44:00Z">
              <m:r>
                <w:rPr>
                  <w:rFonts w:ascii="Cambria Math" w:hAnsi="Cambria Math"/>
                </w:rPr>
                <m:t>H</m:t>
              </m:r>
            </w:del>
          </m:e>
          <m:sub>
            <w:del w:id="127" w:author="mil2037" w:date="2014-01-16T13:44:00Z">
              <m:r>
                <w:rPr>
                  <w:rFonts w:ascii="Cambria Math" w:hAnsi="Cambria Math"/>
                </w:rPr>
                <m:t>AB</m:t>
              </m:r>
            </w:del>
          </m:sub>
        </m:sSub>
      </m:oMath>
      <w:r>
        <w:tab/>
        <w:t>(</w:t>
      </w:r>
      <w:r w:rsidR="005F1FA8">
        <w:fldChar w:fldCharType="begin"/>
      </w:r>
      <w:r w:rsidR="005F1FA8">
        <w:instrText xml:space="preserve"> SEQ "equation" \n \* MERGEFORMAT </w:instrText>
      </w:r>
      <w:r w:rsidR="005F1FA8">
        <w:fldChar w:fldCharType="separate"/>
      </w:r>
      <w:r w:rsidR="00FC59E1">
        <w:rPr>
          <w:noProof/>
        </w:rPr>
        <w:t>5</w:t>
      </w:r>
      <w:r w:rsidR="005F1FA8">
        <w:rPr>
          <w:noProof/>
        </w:rPr>
        <w:fldChar w:fldCharType="end"/>
      </w:r>
      <w:r>
        <w:t>)</w:t>
      </w:r>
    </w:p>
    <w:p w:rsidR="006D0274" w:rsidRDefault="002C4BE2" w:rsidP="003E7B00">
      <w:pPr>
        <w:pStyle w:val="BJ-BodyText-Indent"/>
        <w:spacing w:after="0" w:line="240" w:lineRule="atLeast"/>
        <w:ind w:firstLine="230"/>
      </w:pPr>
      <w:r>
        <w:t>As a measure,</w:t>
      </w:r>
      <w:r w:rsidR="006D0274">
        <w:t xml:space="preserve"> the </w:t>
      </w:r>
      <w:r w:rsidR="006D0274" w:rsidRPr="00883C64">
        <w:rPr>
          <w:i/>
        </w:rPr>
        <w:t>total correlation</w:t>
      </w:r>
      <w:r>
        <w:rPr>
          <w:i/>
        </w:rPr>
        <w:t xml:space="preserve"> </w:t>
      </w:r>
      <w:r w:rsidR="006D0274">
        <w:t xml:space="preserve">includes internal correlations within each atom that are not part of higher </w:t>
      </w:r>
      <w:r w:rsidR="000100E3">
        <w:t>n-body</w:t>
      </w:r>
      <w:r w:rsidR="006D0274">
        <w:t xml:space="preserve"> correlations with the other</w:t>
      </w:r>
      <w:r w:rsidR="000100E3">
        <w:t xml:space="preserve"> atom</w:t>
      </w:r>
      <w:r w:rsidR="006D0274">
        <w:t>. In order to remove these correlations, we calculate the total correlation for each distribution</w:t>
      </w:r>
      <w:r>
        <w:t>,</w:t>
      </w:r>
      <w:r w:rsidR="006D0274">
        <w:t xml:space="preserve"> con</w:t>
      </w:r>
      <w:r w:rsidR="000100E3">
        <w:t>ditional on the other</w:t>
      </w:r>
      <w:r w:rsidR="00D56ACA">
        <w:t>, and sub</w:t>
      </w:r>
      <w:r w:rsidR="006D0274">
        <w:t xml:space="preserve">tract it from the total correlation between all dimensions of both distributions to yield the </w:t>
      </w:r>
      <w:r w:rsidR="006D0274" w:rsidRPr="00883C64">
        <w:rPr>
          <w:i/>
        </w:rPr>
        <w:t>total intercorrelation</w:t>
      </w:r>
      <w:r w:rsidR="006D0274">
        <w:t>:</w:t>
      </w:r>
    </w:p>
    <w:p w:rsidR="00614B18" w:rsidRDefault="000168D8" w:rsidP="000168D8">
      <w:pPr>
        <w:pStyle w:val="equation"/>
      </w:pPr>
      <w:r>
        <w:tab/>
      </w:r>
      <m:oMath>
        <m:sSub>
          <m:sSubPr>
            <m:ctrlPr>
              <w:rPr>
                <w:rFonts w:ascii="Cambria Math" w:hAnsi="Cambria Math"/>
                <w:i/>
              </w:rPr>
            </m:ctrlPr>
          </m:sSubPr>
          <m:e>
            <m:r>
              <w:rPr>
                <w:rFonts w:ascii="Cambria Math" w:hAnsi="Cambria Math"/>
              </w:rPr>
              <m:t>TC</m:t>
            </m:r>
          </m:e>
          <m:sub>
            <m:r>
              <w:rPr>
                <w:rFonts w:ascii="Cambria Math" w:hAnsi="Cambria Math"/>
              </w:rPr>
              <m:t>INTER</m:t>
            </m:r>
          </m:sub>
        </m:sSub>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 xml:space="preserve">= </m:t>
        </m:r>
        <m:r>
          <w:rPr>
            <w:rFonts w:ascii="Cambria Math" w:hAnsi="Cambria Math"/>
          </w:rPr>
          <m:t>TC</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hAnsi="Cambria Math"/>
          </w:rPr>
          <m:t>-</m:t>
        </m:r>
        <m:r>
          <w:rPr>
            <w:rFonts w:ascii="Cambria Math"/>
          </w:rPr>
          <m:t xml:space="preserve"> </m:t>
        </m:r>
        <w:ins w:id="128" w:author="mil2037" w:date="2014-01-16T13:44:00Z">
          <m:r>
            <w:rPr>
              <w:rFonts w:ascii="Cambria Math" w:hAnsi="Cambria Math"/>
            </w:rPr>
            <m:t>TC</m:t>
          </m:r>
        </w:ins>
        <m:d>
          <m:dPr>
            <m:ctrlPr>
              <w:ins w:id="129" w:author="mil2037" w:date="2014-01-16T13:44:00Z">
                <w:rPr>
                  <w:rFonts w:ascii="Cambria Math" w:hAnsi="Cambria Math"/>
                  <w:i/>
                </w:rPr>
              </w:ins>
            </m:ctrlPr>
          </m:dPr>
          <m:e>
            <w:ins w:id="130" w:author="mil2037" w:date="2014-01-16T13:44:00Z">
              <m:r>
                <w:rPr>
                  <w:rFonts w:ascii="Cambria Math" w:hAnsi="Cambria Math"/>
                </w:rPr>
                <m:t>A</m:t>
              </m:r>
            </w:ins>
            <m:d>
              <m:dPr>
                <m:begChr m:val="|"/>
                <m:endChr m:val=""/>
                <m:ctrlPr>
                  <w:ins w:id="131" w:author="mil2037" w:date="2014-01-16T13:44:00Z">
                    <w:rPr>
                      <w:rFonts w:ascii="Cambria Math" w:hAnsi="Cambria Math"/>
                      <w:i/>
                    </w:rPr>
                  </w:ins>
                </m:ctrlPr>
              </m:dPr>
              <m:e>
                <w:ins w:id="132" w:author="mil2037" w:date="2014-01-16T13:44:00Z">
                  <m:r>
                    <w:rPr>
                      <w:rFonts w:ascii="Cambria Math" w:hAnsi="Cambria Math"/>
                    </w:rPr>
                    <m:t>B</m:t>
                  </m:r>
                </w:ins>
              </m:e>
            </m:d>
          </m:e>
        </m:d>
        <m:d>
          <m:dPr>
            <m:begChr m:val=""/>
            <m:endChr m:val="|"/>
            <m:ctrlPr>
              <w:del w:id="133" w:author="mil2037" w:date="2014-01-16T13:44:00Z">
                <w:rPr>
                  <w:rFonts w:ascii="Cambria Math" w:hAnsi="Cambria Math"/>
                  <w:i/>
                </w:rPr>
              </w:del>
            </m:ctrlPr>
          </m:dPr>
          <m:e>
            <w:del w:id="134" w:author="mil2037" w:date="2014-01-16T13:44:00Z">
              <m:r>
                <w:rPr>
                  <w:rFonts w:ascii="Cambria Math" w:hAnsi="Cambria Math"/>
                </w:rPr>
                <m:t>TC</m:t>
              </m:r>
            </w:del>
            <m:d>
              <m:dPr>
                <m:ctrlPr>
                  <w:del w:id="135" w:author="mil2037" w:date="2014-01-16T13:44:00Z">
                    <w:rPr>
                      <w:rFonts w:ascii="Cambria Math" w:hAnsi="Cambria Math"/>
                      <w:i/>
                    </w:rPr>
                  </w:del>
                </m:ctrlPr>
              </m:dPr>
              <m:e>
                <w:del w:id="136" w:author="mil2037" w:date="2014-01-16T13:44:00Z">
                  <m:r>
                    <w:rPr>
                      <w:rFonts w:ascii="Cambria Math" w:hAnsi="Cambria Math"/>
                    </w:rPr>
                    <m:t>A</m:t>
                  </m:r>
                </w:del>
              </m:e>
            </m:d>
          </m:e>
        </m:d>
        <w:del w:id="137" w:author="mil2037" w:date="2014-01-16T13:44:00Z">
          <m:r>
            <w:rPr>
              <w:rFonts w:ascii="Cambria Math" w:hAnsi="Cambria Math"/>
            </w:rPr>
            <m:t>B</m:t>
          </m:r>
        </w:del>
        <m:r>
          <w:rPr>
            <w:rFonts w:ascii="Cambria Math" w:hAnsi="Cambria Math"/>
          </w:rPr>
          <m:t>-</m:t>
        </m:r>
        <m:r>
          <w:rPr>
            <w:rFonts w:ascii="Cambria Math"/>
          </w:rPr>
          <m:t xml:space="preserve"> </m:t>
        </m:r>
        <w:ins w:id="138" w:author="mil2037" w:date="2014-01-16T13:44:00Z">
          <m:r>
            <w:rPr>
              <w:rFonts w:ascii="Cambria Math" w:hAnsi="Cambria Math"/>
            </w:rPr>
            <m:t>TC</m:t>
          </m:r>
        </w:ins>
        <m:d>
          <m:dPr>
            <m:ctrlPr>
              <w:ins w:id="139" w:author="mil2037" w:date="2014-01-16T13:44:00Z">
                <w:rPr>
                  <w:rFonts w:ascii="Cambria Math" w:hAnsi="Cambria Math"/>
                  <w:i/>
                </w:rPr>
              </w:ins>
            </m:ctrlPr>
          </m:dPr>
          <m:e>
            <w:ins w:id="140" w:author="mil2037" w:date="2014-01-16T13:44:00Z">
              <m:r>
                <w:rPr>
                  <w:rFonts w:ascii="Cambria Math" w:hAnsi="Cambria Math"/>
                </w:rPr>
                <m:t>B</m:t>
              </m:r>
            </w:ins>
            <m:d>
              <m:dPr>
                <m:begChr m:val="|"/>
                <m:endChr m:val=""/>
                <m:ctrlPr>
                  <w:ins w:id="141" w:author="mil2037" w:date="2014-01-16T13:44:00Z">
                    <w:rPr>
                      <w:rFonts w:ascii="Cambria Math" w:hAnsi="Cambria Math"/>
                      <w:i/>
                    </w:rPr>
                  </w:ins>
                </m:ctrlPr>
              </m:dPr>
              <m:e>
                <w:ins w:id="142" w:author="mil2037" w:date="2014-01-16T13:44:00Z">
                  <m:r>
                    <w:rPr>
                      <w:rFonts w:ascii="Cambria Math" w:hAnsi="Cambria Math"/>
                    </w:rPr>
                    <m:t>A</m:t>
                  </m:r>
                </w:ins>
              </m:e>
            </m:d>
          </m:e>
        </m:d>
        <m:d>
          <m:dPr>
            <m:begChr m:val=""/>
            <m:endChr m:val="|"/>
            <m:ctrlPr>
              <w:del w:id="143" w:author="mil2037" w:date="2014-01-16T13:44:00Z">
                <w:rPr>
                  <w:rFonts w:ascii="Cambria Math" w:hAnsi="Cambria Math"/>
                  <w:i/>
                </w:rPr>
              </w:del>
            </m:ctrlPr>
          </m:dPr>
          <m:e>
            <w:del w:id="144" w:author="mil2037" w:date="2014-01-16T13:44:00Z">
              <m:r>
                <w:rPr>
                  <w:rFonts w:ascii="Cambria Math" w:hAnsi="Cambria Math"/>
                </w:rPr>
                <m:t>TC</m:t>
              </m:r>
            </w:del>
            <m:d>
              <m:dPr>
                <m:ctrlPr>
                  <w:del w:id="145" w:author="mil2037" w:date="2014-01-16T13:44:00Z">
                    <w:rPr>
                      <w:rFonts w:ascii="Cambria Math" w:hAnsi="Cambria Math"/>
                      <w:i/>
                    </w:rPr>
                  </w:del>
                </m:ctrlPr>
              </m:dPr>
              <m:e>
                <w:del w:id="146" w:author="mil2037" w:date="2014-01-16T13:44:00Z">
                  <m:r>
                    <w:rPr>
                      <w:rFonts w:ascii="Cambria Math" w:hAnsi="Cambria Math"/>
                    </w:rPr>
                    <m:t>B</m:t>
                  </m:r>
                </w:del>
              </m:e>
            </m:d>
          </m:e>
        </m:d>
        <w:del w:id="147" w:author="mil2037" w:date="2014-01-16T13:44:00Z">
          <m:r>
            <w:rPr>
              <w:rFonts w:ascii="Cambria Math" w:hAnsi="Cambria Math"/>
            </w:rPr>
            <m:t>A</m:t>
          </m:r>
        </w:del>
      </m:oMath>
      <w:r>
        <w:tab/>
        <w:t>(</w:t>
      </w:r>
      <w:r w:rsidR="005F1FA8">
        <w:fldChar w:fldCharType="begin"/>
      </w:r>
      <w:r w:rsidR="005F1FA8">
        <w:instrText xml:space="preserve"> SEQ "equation" \n \* MERGEFORMAT </w:instrText>
      </w:r>
      <w:r w:rsidR="005F1FA8">
        <w:fldChar w:fldCharType="separate"/>
      </w:r>
      <w:r w:rsidR="00FC59E1">
        <w:rPr>
          <w:noProof/>
        </w:rPr>
        <w:t>6</w:t>
      </w:r>
      <w:r w:rsidR="005F1FA8">
        <w:rPr>
          <w:noProof/>
        </w:rPr>
        <w:fldChar w:fldCharType="end"/>
      </w:r>
      <w:r>
        <w:t>)</w:t>
      </w:r>
    </w:p>
    <w:p w:rsidR="00F1515F" w:rsidRDefault="006D0274" w:rsidP="003E7B00">
      <w:pPr>
        <w:pStyle w:val="BJ-BodyText-Indent"/>
        <w:spacing w:after="0" w:line="240" w:lineRule="atLeast"/>
        <w:ind w:firstLine="230"/>
      </w:pPr>
      <w:r>
        <w:t xml:space="preserve">The </w:t>
      </w:r>
      <w:r w:rsidRPr="00883C64">
        <w:rPr>
          <w:i/>
        </w:rPr>
        <w:t>total intercorrelation</w:t>
      </w:r>
      <w:r>
        <w:t xml:space="preserve"> describes the total amount of information shared b</w:t>
      </w:r>
      <w:r>
        <w:t>e</w:t>
      </w:r>
      <w:r>
        <w:t>tween two multivariate distributions through any n-body correlation</w:t>
      </w:r>
      <w:r w:rsidR="00734D63">
        <w:t xml:space="preserve"> that contains at least one dimension from both distributions</w:t>
      </w:r>
      <w:r>
        <w:t xml:space="preserve">, and equals </w:t>
      </w:r>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A, B</m:t>
            </m:r>
          </m:e>
        </m:d>
      </m:oMath>
      <w:r>
        <w:t xml:space="preserve"> in the univariate case. </w:t>
      </w:r>
      <w:r w:rsidR="00F1515F" w:rsidRPr="00883C64">
        <w:rPr>
          <w:i/>
        </w:rPr>
        <w:t>Total intercorrelation</w:t>
      </w:r>
      <w:r w:rsidR="00F1515F">
        <w:t xml:space="preserve"> is distinctly different </w:t>
      </w:r>
      <w:r w:rsidR="002C4BE2">
        <w:t xml:space="preserve">from </w:t>
      </w:r>
      <w:r w:rsidR="00F1515F">
        <w:t>the (d</w:t>
      </w:r>
      <w:r w:rsidR="00F1515F" w:rsidRPr="002F3057">
        <w:rPr>
          <w:vertAlign w:val="subscript"/>
        </w:rPr>
        <w:t>A</w:t>
      </w:r>
      <w:r w:rsidR="00F1515F">
        <w:t xml:space="preserve"> +</w:t>
      </w:r>
      <w:r w:rsidR="00F1515F" w:rsidRPr="00F1515F">
        <w:t xml:space="preserve"> </w:t>
      </w:r>
      <w:r w:rsidR="00F1515F">
        <w:t>d</w:t>
      </w:r>
      <w:r w:rsidR="00F1515F">
        <w:rPr>
          <w:vertAlign w:val="subscript"/>
        </w:rPr>
        <w:t>B</w:t>
      </w:r>
      <w:r w:rsidR="00F1515F">
        <w:t xml:space="preserve">)-body </w:t>
      </w:r>
      <w:r w:rsidR="00F1515F" w:rsidRPr="001B0543">
        <w:rPr>
          <w:i/>
        </w:rPr>
        <w:t>mutual information</w:t>
      </w:r>
      <w:r w:rsidR="00F1515F">
        <w:t xml:space="preserve"> as it counts n-body information </w:t>
      </w:r>
      <w:r w:rsidR="00180404">
        <w:t xml:space="preserve">between dimensions of </w:t>
      </w:r>
      <w:r w:rsidR="00F1515F">
        <w:t xml:space="preserve">A and B that is not shared by all dimensions of both A and B. </w:t>
      </w:r>
    </w:p>
    <w:p w:rsidR="0081522B" w:rsidRDefault="006D0274" w:rsidP="003E7B00">
      <w:pPr>
        <w:pStyle w:val="BJ-BodyText-Indent"/>
        <w:spacing w:after="0" w:line="240" w:lineRule="atLeast"/>
        <w:ind w:firstLine="230"/>
      </w:pPr>
      <w:r>
        <w:t>For illustration, we discuss a system of two atoms where the marginal entropy of each dimension of each atom ha</w:t>
      </w:r>
      <w:r w:rsidR="00D56ACA">
        <w:t>s</w:t>
      </w:r>
      <w:r w:rsidR="00A20AB9">
        <w:t xml:space="preserve"> been standardized</w:t>
      </w:r>
      <w:r w:rsidR="002A2F4E">
        <w:t xml:space="preserve"> to H</w:t>
      </w:r>
      <w:r>
        <w:t>. If all dimensions are pe</w:t>
      </w:r>
      <w:r>
        <w:t>r</w:t>
      </w:r>
      <w:r>
        <w:t>fectly coupled</w:t>
      </w:r>
      <w:r w:rsidR="00143D7C">
        <w:t xml:space="preserve"> (i.e. knowing the value of one variable reveals the value of all vari</w:t>
      </w:r>
      <w:r w:rsidR="00143D7C">
        <w:t>a</w:t>
      </w:r>
      <w:r w:rsidR="00143D7C">
        <w:t>bles)</w:t>
      </w:r>
      <w:r w:rsidR="0081522B">
        <w:t>:</w:t>
      </w:r>
    </w:p>
    <w:p w:rsidR="0081522B" w:rsidRDefault="0081522B" w:rsidP="0081522B">
      <w:pPr>
        <w:pStyle w:val="equation"/>
      </w:pPr>
      <w:r>
        <w:tab/>
      </w:r>
      <m:oMath>
        <m:r>
          <w:rPr>
            <w:rFonts w:ascii="Cambria Math" w:hAnsi="Cambria Math"/>
          </w:rPr>
          <m:t>max</m:t>
        </m:r>
        <m:d>
          <m:dPr>
            <m:ctrlPr>
              <w:rPr>
                <w:rFonts w:ascii="Cambria Math" w:hAnsi="Cambria Math"/>
                <w:i/>
                <w:lang w:eastAsia="en-US"/>
              </w:rPr>
            </m:ctrlPr>
          </m:dPr>
          <m:e>
            <m:sSub>
              <m:sSubPr>
                <m:ctrlPr>
                  <w:rPr>
                    <w:rFonts w:ascii="Cambria Math" w:hAnsi="Cambria Math"/>
                    <w:i/>
                  </w:rPr>
                </m:ctrlPr>
              </m:sSubPr>
              <m:e>
                <m:r>
                  <w:rPr>
                    <w:rFonts w:ascii="Cambria Math" w:hAnsi="Cambria Math"/>
                  </w:rPr>
                  <m:t>TC</m:t>
                </m:r>
              </m:e>
              <m:sub>
                <m:r>
                  <w:rPr>
                    <w:rFonts w:ascii="Cambria Math" w:hAnsi="Cambria Math"/>
                  </w:rPr>
                  <m:t>INTER</m:t>
                </m:r>
              </m:sub>
            </m:sSub>
            <m:d>
              <m:dPr>
                <m:ctrlPr>
                  <w:rPr>
                    <w:rFonts w:ascii="Cambria Math" w:hAnsi="Cambria Math"/>
                    <w:i/>
                  </w:rPr>
                </m:ctrlPr>
              </m:dPr>
              <m:e>
                <m:r>
                  <w:rPr>
                    <w:rFonts w:ascii="Cambria Math" w:hAnsi="Cambria Math"/>
                  </w:rPr>
                  <m:t>A,B</m:t>
                </m:r>
              </m:e>
            </m:d>
          </m:e>
        </m:d>
        <m:r>
          <w:rPr>
            <w:rFonts w:ascii="Cambria Math" w:hAnsi="Cambria Math"/>
          </w:rPr>
          <m:t>= max</m:t>
        </m:r>
        <m:d>
          <m:dPr>
            <m:ctrlPr>
              <w:rPr>
                <w:rFonts w:ascii="Cambria Math" w:hAnsi="Cambria Math"/>
                <w:i/>
                <w:lang w:eastAsia="en-US"/>
              </w:rPr>
            </m:ctrlPr>
          </m:dPr>
          <m:e>
            <m:r>
              <w:rPr>
                <w:rFonts w:ascii="Cambria Math" w:hAnsi="Cambria Math"/>
              </w:rPr>
              <m:t>TC</m:t>
            </m:r>
            <m:d>
              <m:dPr>
                <m:ctrlPr>
                  <w:rPr>
                    <w:rFonts w:ascii="Cambria Math" w:hAnsi="Cambria Math"/>
                    <w:i/>
                  </w:rPr>
                </m:ctrlPr>
              </m:dPr>
              <m:e>
                <m:r>
                  <w:rPr>
                    <w:rFonts w:ascii="Cambria Math" w:hAnsi="Cambria Math"/>
                  </w:rPr>
                  <m:t>A,B</m:t>
                </m:r>
              </m:e>
            </m:d>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-1</m:t>
            </m:r>
          </m:e>
        </m:d>
      </m:oMath>
      <w:r>
        <w:tab/>
        <w:t>(</w:t>
      </w:r>
      <w:r w:rsidR="005F1FA8">
        <w:fldChar w:fldCharType="begin"/>
      </w:r>
      <w:r w:rsidR="005F1FA8">
        <w:instrText xml:space="preserve"> SEQ "equation" \n \* MERGEFORMAT </w:instrText>
      </w:r>
      <w:r w:rsidR="005F1FA8">
        <w:fldChar w:fldCharType="separate"/>
      </w:r>
      <w:r w:rsidR="00FC59E1">
        <w:rPr>
          <w:noProof/>
        </w:rPr>
        <w:t>7</w:t>
      </w:r>
      <w:r w:rsidR="005F1FA8">
        <w:rPr>
          <w:noProof/>
        </w:rPr>
        <w:fldChar w:fldCharType="end"/>
      </w:r>
      <w:r>
        <w:t>)</w:t>
      </w:r>
    </w:p>
    <w:p w:rsidR="00170D2D" w:rsidRDefault="00973A68" w:rsidP="0081522B">
      <w:pPr>
        <w:pStyle w:val="equation"/>
        <w:spacing w:before="0" w:after="0"/>
        <w:ind w:firstLine="230"/>
      </w:pPr>
      <w:r>
        <w:t xml:space="preserve">Because the </w:t>
      </w:r>
      <w:r w:rsidR="00A20AB9">
        <w:t>maximum</w:t>
      </w:r>
      <w:r>
        <w:t xml:space="preserve"> </w:t>
      </w:r>
      <m:oMath>
        <m:sSub>
          <m:sSubPr>
            <m:ctrlPr>
              <w:rPr>
                <w:rFonts w:ascii="Cambria Math" w:hAnsi="Cambria Math"/>
                <w:i/>
              </w:rPr>
            </m:ctrlPr>
          </m:sSubPr>
          <m:e>
            <m:r>
              <w:rPr>
                <w:rFonts w:ascii="Cambria Math" w:hAnsi="Cambria Math"/>
              </w:rPr>
              <m:t>TC</m:t>
            </m:r>
          </m:e>
          <m:sub>
            <m:r>
              <w:rPr>
                <w:rFonts w:ascii="Cambria Math" w:hAnsi="Cambria Math"/>
              </w:rPr>
              <m:t>INTER</m:t>
            </m:r>
          </m:sub>
        </m:sSub>
      </m:oMath>
      <w:r>
        <w:t xml:space="preserve"> scales with the d</w:t>
      </w:r>
      <w:r w:rsidRPr="00625B65">
        <w:rPr>
          <w:vertAlign w:val="subscript"/>
        </w:rPr>
        <w:t>A</w:t>
      </w:r>
      <w:r>
        <w:t xml:space="preserve"> + d</w:t>
      </w:r>
      <w:r w:rsidRPr="00625B65">
        <w:rPr>
          <w:vertAlign w:val="subscript"/>
        </w:rPr>
        <w:t>B</w:t>
      </w:r>
      <w:r>
        <w:t xml:space="preserve"> – 1, we relate the</w:t>
      </w:r>
      <w:r w:rsidR="00F1515F">
        <w:t xml:space="preserve"> </w:t>
      </w:r>
      <m:oMath>
        <m:sSub>
          <m:sSubPr>
            <m:ctrlPr>
              <w:rPr>
                <w:rFonts w:ascii="Cambria Math" w:hAnsi="Cambria Math"/>
                <w:i/>
              </w:rPr>
            </m:ctrlPr>
          </m:sSubPr>
          <m:e>
            <m:r>
              <w:rPr>
                <w:rFonts w:ascii="Cambria Math" w:hAnsi="Cambria Math"/>
              </w:rPr>
              <m:t>TC</m:t>
            </m:r>
          </m:e>
          <m:sub>
            <m:r>
              <w:rPr>
                <w:rFonts w:ascii="Cambria Math" w:hAnsi="Cambria Math"/>
              </w:rPr>
              <m:t>INTER</m:t>
            </m:r>
          </m:sub>
        </m:sSub>
      </m:oMath>
      <w:r>
        <w:t xml:space="preserve"> between two distributions of any dimensions to the </w:t>
      </w:r>
      <m:oMath>
        <m:sSub>
          <m:sSubPr>
            <m:ctrlPr>
              <w:rPr>
                <w:rFonts w:ascii="Cambria Math" w:hAnsi="Cambria Math"/>
                <w:i/>
              </w:rPr>
            </m:ctrlPr>
          </m:sSubPr>
          <m:e>
            <m:r>
              <w:rPr>
                <w:rFonts w:ascii="Cambria Math" w:hAnsi="Cambria Math"/>
              </w:rPr>
              <m:t>TC</m:t>
            </m:r>
          </m:e>
          <m:sub>
            <m:r>
              <w:rPr>
                <w:rFonts w:ascii="Cambria Math" w:hAnsi="Cambria Math"/>
              </w:rPr>
              <m:t>INTER</m:t>
            </m:r>
          </m:sub>
        </m:sSub>
      </m:oMath>
      <w:r>
        <w:t xml:space="preserve"> between two 1-dimensional distributions by dividing by d</w:t>
      </w:r>
      <w:r w:rsidR="006F79DD" w:rsidRPr="006F79DD">
        <w:rPr>
          <w:vertAlign w:val="subscript"/>
        </w:rPr>
        <w:t>A</w:t>
      </w:r>
      <w:r>
        <w:t xml:space="preserve"> + d</w:t>
      </w:r>
      <w:r w:rsidR="006F79DD" w:rsidRPr="006F79DD">
        <w:rPr>
          <w:vertAlign w:val="subscript"/>
        </w:rPr>
        <w:t>B</w:t>
      </w:r>
      <w:r>
        <w:t xml:space="preserve"> – 1. </w:t>
      </w:r>
      <w:r w:rsidR="004F203D">
        <w:t>Importantly, t</w:t>
      </w:r>
      <w:r w:rsidR="0000057F">
        <w:t>otal correlation is a Kullback-Leibler divergence</w:t>
      </w:r>
      <w:r w:rsidR="00D9197A">
        <w:t xml:space="preserve"> </w:t>
      </w:r>
      <w:r w:rsidR="00E77285">
        <w:fldChar w:fldCharType="begin" w:fldLock="1"/>
      </w:r>
      <w:r w:rsidR="009C34BA">
        <w:instrText>ADDIN CSL_CITATION { "citationItems" : [ { "id" : "ITEM-1", "itemData" : { "DOI" : "10.1214/aoms/1177729694", "ISSN" : "0003-4851", "author" : [ { "dropping-particle" : "", "family" : "Kullback", "given" : "S.", "non-dropping-particle" : "", "parse-names" : false, "suffix" : "" }, { "dropping-particle" : "", "family" : "Leibler", "given" : "R. A.", "non-dropping-particle" : "", "parse-names" : false, "suffix" : "" } ], "container-title" : "The Annals of Mathematical Statistics", "id" : "ITEM-1", "issue" : "1", "issued" : { "date-parts" : [ [ "1951", "3" ] ] }, "page" : "79-86", "title" : "On Information and Sufficiency", "type" : "article-journal", "volume" : "22" }, "uris" : [ "http://www.mendeley.com/documents/?uuid=7b5e87ee-b785-441f-8482-d63df996fe4e" ] } ], "mendeley" : { "previouslyFormattedCitation" : "[18]" }, "properties" : { "noteIndex" : 0 }, "schema" : "https://github.com/citation-style-language/schema/raw/master/csl-citation.json" }</w:instrText>
      </w:r>
      <w:r w:rsidR="00E77285">
        <w:fldChar w:fldCharType="separate"/>
      </w:r>
      <w:r w:rsidR="009F6B72" w:rsidRPr="009F6B72">
        <w:rPr>
          <w:noProof/>
        </w:rPr>
        <w:t>[18]</w:t>
      </w:r>
      <w:r w:rsidR="00E77285">
        <w:fldChar w:fldCharType="end"/>
      </w:r>
      <w:r w:rsidR="0000057F">
        <w:t xml:space="preserve"> and thus invariant </w:t>
      </w:r>
      <w:r w:rsidR="004F203D">
        <w:t>to scaling</w:t>
      </w:r>
      <w:r w:rsidR="00180404">
        <w:t xml:space="preserve"> of the distribution</w:t>
      </w:r>
      <w:r w:rsidR="0000057F">
        <w:t xml:space="preserve">, so if each variable </w:t>
      </w:r>
      <w:r w:rsidR="00180404">
        <w:t>follows</w:t>
      </w:r>
      <w:r w:rsidR="0000057F">
        <w:t xml:space="preserve"> the same distribution</w:t>
      </w:r>
      <w:r w:rsidR="002C4BE2">
        <w:t>,</w:t>
      </w:r>
      <w:r w:rsidR="00180404">
        <w:t xml:space="preserve"> and that distribution can be standar</w:t>
      </w:r>
      <w:r w:rsidR="00180404">
        <w:t>d</w:t>
      </w:r>
      <w:r w:rsidR="00180404">
        <w:t>ized (such the multivariate normal distribution)</w:t>
      </w:r>
      <w:r w:rsidR="0000057F">
        <w:t>, the standardization condition is</w:t>
      </w:r>
      <w:r w:rsidR="00734D63">
        <w:t xml:space="preserve"> co</w:t>
      </w:r>
      <w:r w:rsidR="00734D63">
        <w:t>n</w:t>
      </w:r>
      <w:r w:rsidR="00734D63">
        <w:t>veniently</w:t>
      </w:r>
      <w:r w:rsidR="0000057F">
        <w:t xml:space="preserve"> met without any transformation of the data.</w:t>
      </w:r>
    </w:p>
    <w:p w:rsidR="00614B18" w:rsidRDefault="00170D2D" w:rsidP="003E7B00">
      <w:pPr>
        <w:ind w:firstLine="230"/>
      </w:pPr>
      <w:r w:rsidRPr="00883C64">
        <w:rPr>
          <w:i/>
        </w:rPr>
        <w:t>Total intercorrelation</w:t>
      </w:r>
      <w:r>
        <w:t xml:space="preserve"> can be generalized to </w:t>
      </w:r>
      <w:r w:rsidR="0000057F">
        <w:t>N</w:t>
      </w:r>
      <w:r>
        <w:t xml:space="preserve"> bodies of arbitrary dimensions. For an arbitrary n body problem, the </w:t>
      </w:r>
      <w:r w:rsidRPr="001B0543">
        <w:rPr>
          <w:i/>
        </w:rPr>
        <w:t>total intercorrelation</w:t>
      </w:r>
      <w:r>
        <w:t xml:space="preserve"> can be calculated as</w:t>
      </w:r>
      <w:r w:rsidR="00562FFF">
        <w:t>:</w:t>
      </w:r>
    </w:p>
    <w:p w:rsidR="000168D8" w:rsidRDefault="000168D8" w:rsidP="000168D8">
      <w:pPr>
        <w:pStyle w:val="equation"/>
      </w:pPr>
      <w:r>
        <w:tab/>
      </w:r>
      <m:oMath>
        <m:sSub>
          <m:sSubPr>
            <m:ctrlPr>
              <w:rPr>
                <w:rFonts w:ascii="Cambria Math" w:hAnsi="Cambria Math"/>
                <w:i/>
              </w:rPr>
            </m:ctrlPr>
          </m:sSubPr>
          <m:e>
            <m:r>
              <w:rPr>
                <w:rFonts w:ascii="Cambria Math" w:hAnsi="Cambria Math"/>
              </w:rPr>
              <m:t>TC</m:t>
            </m:r>
          </m:e>
          <m:sub>
            <m:r>
              <w:rPr>
                <w:rFonts w:ascii="Cambria Math" w:hAnsi="Cambria Math"/>
              </w:rPr>
              <m:t>INTER</m:t>
            </m:r>
          </m:sub>
        </m:sSub>
        <m:d>
          <m:dPr>
            <m:ctrlPr>
              <w:rPr>
                <w:rFonts w:ascii="Cambria Math" w:hAnsi="Cambria Math"/>
                <w:i/>
              </w:rPr>
            </m:ctrlPr>
          </m:dPr>
          <m:e>
            <m:sSub>
              <m:sSubPr>
                <m:ctrlPr>
                  <w:ins w:id="148" w:author="mil2037" w:date="2014-01-16T14:30:00Z">
                    <w:rPr>
                      <w:rFonts w:ascii="Cambria Math" w:hAnsi="Cambria Math"/>
                      <w:i/>
                    </w:rPr>
                  </w:ins>
                </m:ctrlPr>
              </m:sSubPr>
              <m:e>
                <w:ins w:id="149" w:author="mil2037" w:date="2014-01-16T14:30:00Z">
                  <m:r>
                    <w:rPr>
                      <w:rFonts w:ascii="Cambria Math" w:hAnsi="Cambria Math"/>
                    </w:rPr>
                    <m:t>x</m:t>
                  </m:r>
                </w:ins>
              </m:e>
              <m:sub>
                <w:ins w:id="150" w:author="mil2037" w:date="2014-01-16T14:30:00Z">
                  <m:r>
                    <w:rPr>
                      <w:rFonts w:ascii="Cambria Math" w:hAnsi="Cambria Math"/>
                    </w:rPr>
                    <m:t>1</m:t>
                  </m:r>
                </w:ins>
              </m:sub>
            </m:sSub>
            <w:ins w:id="151" w:author="mil2037" w:date="2014-01-16T14:30:00Z">
              <m:r>
                <w:rPr>
                  <w:rFonts w:ascii="Cambria Math" w:hAnsi="Cambria Math"/>
                </w:rPr>
                <m:t>,…,</m:t>
              </m:r>
            </w:ins>
            <m:sSub>
              <m:sSubPr>
                <m:ctrlPr>
                  <w:ins w:id="152" w:author="mil2037" w:date="2014-01-16T14:30:00Z">
                    <w:rPr>
                      <w:rFonts w:ascii="Cambria Math" w:hAnsi="Cambria Math"/>
                      <w:i/>
                    </w:rPr>
                  </w:ins>
                </m:ctrlPr>
              </m:sSubPr>
              <m:e>
                <w:ins w:id="153" w:author="mil2037" w:date="2014-01-16T14:30:00Z">
                  <m:r>
                    <w:rPr>
                      <w:rFonts w:ascii="Cambria Math" w:hAnsi="Cambria Math"/>
                    </w:rPr>
                    <m:t>x</m:t>
                  </m:r>
                </w:ins>
              </m:e>
              <m:sub>
                <w:ins w:id="154" w:author="mil2037" w:date="2014-01-16T14:30:00Z">
                  <m:r>
                    <w:rPr>
                      <w:rFonts w:ascii="Cambria Math" w:hAnsi="Cambria Math"/>
                    </w:rPr>
                    <m:t>N</m:t>
                  </m:r>
                </w:ins>
              </m:sub>
            </m:sSub>
            <w:del w:id="155" w:author="mil2037" w:date="2014-01-16T14:30:00Z">
              <m:r>
                <w:rPr>
                  <w:rFonts w:ascii="Cambria Math"/>
                </w:rPr>
                <m:t>1,</m:t>
              </m:r>
              <m:r>
                <w:rPr>
                  <w:rFonts w:ascii="Cambria Math" w:hAnsi="Cambria Math"/>
                </w:rPr>
                <m:t>…</m:t>
              </m:r>
              <m:r>
                <w:rPr>
                  <w:rFonts w:ascii="Cambria Math"/>
                </w:rPr>
                <m:t>,</m:t>
              </m:r>
              <m:r>
                <w:rPr>
                  <w:rFonts w:ascii="Cambria Math" w:hAnsi="Cambria Math"/>
                </w:rPr>
                <m:t>N</m:t>
              </m:r>
            </w:del>
          </m:e>
        </m:d>
        <m:r>
          <w:rPr>
            <w:rFonts w:ascii="Cambria Math"/>
          </w:rPr>
          <m:t>=</m:t>
        </m:r>
        <m:r>
          <m:rPr>
            <m:sty m:val="p"/>
          </m:rPr>
          <w:rPr>
            <w:rFonts w:ascii="Cambria Math"/>
          </w:rPr>
          <m:t xml:space="preserve"> </m:t>
        </m:r>
        <m:sSub>
          <m:sSubPr>
            <m:ctrlPr>
              <w:rPr>
                <w:rFonts w:ascii="Cambria Math" w:hAnsi="Cambria Math"/>
                <w:i/>
              </w:rPr>
            </m:ctrlPr>
          </m:sSubPr>
          <m:e>
            <m:r>
              <w:rPr>
                <w:rFonts w:ascii="Cambria Math" w:hAnsi="Cambria Math"/>
              </w:rPr>
              <m:t>TC</m:t>
            </m:r>
          </m:e>
          <m:sub>
            <m:r>
              <w:rPr>
                <w:rFonts w:ascii="Cambria Math" w:hAnsi="Cambria Math"/>
              </w:rPr>
              <m:t>INTER</m:t>
            </m:r>
          </m:sub>
        </m:sSub>
        <m:d>
          <m:dPr>
            <m:ctrlPr>
              <w:rPr>
                <w:rFonts w:ascii="Cambria Math" w:hAnsi="Cambria Math"/>
                <w:i/>
              </w:rPr>
            </m:ctrlPr>
          </m:dPr>
          <m:e>
            <m:sSub>
              <m:sSubPr>
                <m:ctrlPr>
                  <w:ins w:id="156" w:author="mil2037" w:date="2014-01-16T14:30:00Z">
                    <w:rPr>
                      <w:rFonts w:ascii="Cambria Math" w:hAnsi="Cambria Math"/>
                      <w:i/>
                    </w:rPr>
                  </w:ins>
                </m:ctrlPr>
              </m:sSubPr>
              <m:e>
                <w:ins w:id="157" w:author="mil2037" w:date="2014-01-16T14:30:00Z">
                  <m:r>
                    <w:rPr>
                      <w:rFonts w:ascii="Cambria Math" w:hAnsi="Cambria Math"/>
                    </w:rPr>
                    <m:t>x</m:t>
                  </m:r>
                </w:ins>
              </m:e>
              <m:sub>
                <w:ins w:id="158" w:author="mil2037" w:date="2014-01-16T14:30:00Z">
                  <m:r>
                    <w:rPr>
                      <w:rFonts w:ascii="Cambria Math" w:hAnsi="Cambria Math"/>
                    </w:rPr>
                    <m:t>1</m:t>
                  </m:r>
                </w:ins>
              </m:sub>
            </m:sSub>
            <w:ins w:id="159" w:author="mil2037" w:date="2014-01-16T14:30:00Z">
              <m:r>
                <w:rPr>
                  <w:rFonts w:ascii="Cambria Math" w:hAnsi="Cambria Math"/>
                </w:rPr>
                <m:t>,…,</m:t>
              </m:r>
            </w:ins>
            <m:sSub>
              <m:sSubPr>
                <m:ctrlPr>
                  <w:ins w:id="160" w:author="mil2037" w:date="2014-01-16T14:30:00Z">
                    <w:rPr>
                      <w:rFonts w:ascii="Cambria Math" w:hAnsi="Cambria Math"/>
                      <w:i/>
                    </w:rPr>
                  </w:ins>
                </m:ctrlPr>
              </m:sSubPr>
              <m:e>
                <w:ins w:id="161" w:author="mil2037" w:date="2014-01-16T14:30:00Z">
                  <m:r>
                    <w:rPr>
                      <w:rFonts w:ascii="Cambria Math" w:hAnsi="Cambria Math"/>
                    </w:rPr>
                    <m:t>x</m:t>
                  </m:r>
                </w:ins>
              </m:e>
              <m:sub>
                <w:ins w:id="162" w:author="mil2037" w:date="2014-01-16T14:30:00Z">
                  <m:r>
                    <w:rPr>
                      <w:rFonts w:ascii="Cambria Math" w:hAnsi="Cambria Math"/>
                    </w:rPr>
                    <m:t>N-1</m:t>
                  </m:r>
                </w:ins>
              </m:sub>
            </m:sSub>
            <w:del w:id="163" w:author="mil2037" w:date="2014-01-16T14:30:00Z">
              <m:r>
                <w:rPr>
                  <w:rFonts w:ascii="Cambria Math"/>
                </w:rPr>
                <m:t>1,</m:t>
              </m:r>
              <m:r>
                <w:rPr>
                  <w:rFonts w:ascii="Cambria Math" w:hAnsi="Cambria Math"/>
                </w:rPr>
                <m:t>…</m:t>
              </m:r>
              <m:r>
                <w:rPr>
                  <w:rFonts w:ascii="Cambria Math"/>
                </w:rPr>
                <m:t>,</m:t>
              </m:r>
              <m:r>
                <w:rPr>
                  <w:rFonts w:ascii="Cambria Math" w:hAnsi="Cambria Math"/>
                </w:rPr>
                <m:t>N-</m:t>
              </m:r>
              <m:r>
                <w:rPr>
                  <w:rFonts w:ascii="Cambria Math"/>
                </w:rPr>
                <m:t>1</m:t>
              </m:r>
            </w:del>
          </m:e>
        </m:d>
        <m:r>
          <w:rPr>
            <w:rFonts w:ascii="Cambria Math" w:hAnsi="Cambria Math"/>
          </w:rPr>
          <m:t>-</m:t>
        </m:r>
        <m:r>
          <w:rPr>
            <w:rFonts w:ascii="Cambria Math"/>
          </w:rPr>
          <m:t xml:space="preserve"> </m:t>
        </m:r>
        <m:sSub>
          <m:sSubPr>
            <m:ctrlPr>
              <w:rPr>
                <w:rFonts w:ascii="Cambria Math" w:hAnsi="Cambria Math"/>
                <w:i/>
              </w:rPr>
            </m:ctrlPr>
          </m:sSubPr>
          <m:e>
            <m:r>
              <w:rPr>
                <w:rFonts w:ascii="Cambria Math" w:hAnsi="Cambria Math"/>
              </w:rPr>
              <m:t>TC</m:t>
            </m:r>
          </m:e>
          <m:sub>
            <m:r>
              <w:rPr>
                <w:rFonts w:ascii="Cambria Math" w:hAnsi="Cambria Math"/>
              </w:rPr>
              <m:t>INTER</m:t>
            </m:r>
          </m:sub>
        </m:sSub>
        <m:d>
          <m:dPr>
            <m:ctrlPr>
              <w:rPr>
                <w:rFonts w:ascii="Cambria Math" w:hAnsi="Cambria Math"/>
                <w:i/>
              </w:rPr>
            </m:ctrlPr>
          </m:dPr>
          <m:e>
            <m:sSub>
              <m:sSubPr>
                <m:ctrlPr>
                  <w:ins w:id="164" w:author="mil2037" w:date="2014-01-16T14:30:00Z">
                    <w:rPr>
                      <w:rFonts w:ascii="Cambria Math" w:hAnsi="Cambria Math"/>
                      <w:i/>
                    </w:rPr>
                  </w:ins>
                </m:ctrlPr>
              </m:sSubPr>
              <m:e>
                <w:ins w:id="165" w:author="mil2037" w:date="2014-01-16T14:30:00Z">
                  <m:r>
                    <w:rPr>
                      <w:rFonts w:ascii="Cambria Math" w:hAnsi="Cambria Math"/>
                    </w:rPr>
                    <m:t>x</m:t>
                  </m:r>
                </w:ins>
              </m:e>
              <m:sub>
                <w:ins w:id="166" w:author="mil2037" w:date="2014-01-16T14:30:00Z">
                  <m:r>
                    <w:rPr>
                      <w:rFonts w:ascii="Cambria Math" w:hAnsi="Cambria Math"/>
                    </w:rPr>
                    <m:t>1</m:t>
                  </m:r>
                </w:ins>
              </m:sub>
            </m:sSub>
            <w:ins w:id="167" w:author="mil2037" w:date="2014-01-16T14:30:00Z">
              <m:r>
                <w:rPr>
                  <w:rFonts w:ascii="Cambria Math" w:hAnsi="Cambria Math"/>
                </w:rPr>
                <m:t>,…,</m:t>
              </m:r>
            </w:ins>
            <m:sSub>
              <m:sSubPr>
                <m:ctrlPr>
                  <w:ins w:id="168" w:author="mil2037" w:date="2014-01-16T14:30:00Z">
                    <w:rPr>
                      <w:rFonts w:ascii="Cambria Math" w:hAnsi="Cambria Math"/>
                      <w:i/>
                    </w:rPr>
                  </w:ins>
                </m:ctrlPr>
              </m:sSubPr>
              <m:e>
                <w:ins w:id="169" w:author="mil2037" w:date="2014-01-16T14:30:00Z">
                  <m:r>
                    <w:rPr>
                      <w:rFonts w:ascii="Cambria Math" w:hAnsi="Cambria Math"/>
                    </w:rPr>
                    <m:t>x</m:t>
                  </m:r>
                </w:ins>
              </m:e>
              <m:sub>
                <w:ins w:id="170" w:author="mil2037" w:date="2014-01-16T14:30:00Z">
                  <m:r>
                    <w:rPr>
                      <w:rFonts w:ascii="Cambria Math" w:hAnsi="Cambria Math"/>
                    </w:rPr>
                    <m:t>N-1</m:t>
                  </m:r>
                </w:ins>
              </m:sub>
            </m:sSub>
            <w:del w:id="171" w:author="mil2037" w:date="2014-01-16T14:30:00Z">
              <m:r>
                <w:rPr>
                  <w:rFonts w:ascii="Cambria Math"/>
                </w:rPr>
                <m:t>1,</m:t>
              </m:r>
              <m:r>
                <w:rPr>
                  <w:rFonts w:ascii="Cambria Math" w:hAnsi="Cambria Math"/>
                </w:rPr>
                <m:t>…</m:t>
              </m:r>
              <m:r>
                <w:rPr>
                  <w:rFonts w:ascii="Cambria Math"/>
                </w:rPr>
                <m:t>,</m:t>
              </m:r>
              <m:r>
                <w:rPr>
                  <w:rFonts w:ascii="Cambria Math" w:hAnsi="Cambria Math"/>
                </w:rPr>
                <m:t>N-</m:t>
              </m:r>
              <m:r>
                <w:rPr>
                  <w:rFonts w:ascii="Cambria Math"/>
                </w:rPr>
                <m:t>1</m:t>
              </m:r>
            </w:del>
            <m:d>
              <m:dPr>
                <m:begChr m:val="|"/>
                <m:endChr m:val=""/>
                <m:ctrlPr>
                  <w:ins w:id="172" w:author="mil2037" w:date="2014-01-16T13:45:00Z">
                    <w:rPr>
                      <w:rFonts w:ascii="Cambria Math" w:hAnsi="Cambria Math"/>
                      <w:i/>
                    </w:rPr>
                  </w:ins>
                </m:ctrlPr>
              </m:dPr>
              <m:e>
                <m:sSub>
                  <m:sSubPr>
                    <m:ctrlPr>
                      <w:ins w:id="173" w:author="mil2037" w:date="2014-01-16T14:30:00Z">
                        <w:rPr>
                          <w:rFonts w:ascii="Cambria Math" w:hAnsi="Cambria Math"/>
                          <w:i/>
                        </w:rPr>
                      </w:ins>
                    </m:ctrlPr>
                  </m:sSubPr>
                  <m:e>
                    <w:ins w:id="174" w:author="mil2037" w:date="2014-01-16T14:30:00Z">
                      <m:r>
                        <w:rPr>
                          <w:rFonts w:ascii="Cambria Math" w:hAnsi="Cambria Math"/>
                        </w:rPr>
                        <m:t>x</m:t>
                      </m:r>
                    </w:ins>
                  </m:e>
                  <m:sub>
                    <w:ins w:id="175" w:author="mil2037" w:date="2014-01-16T14:30:00Z">
                      <m:r>
                        <w:rPr>
                          <w:rFonts w:ascii="Cambria Math" w:hAnsi="Cambria Math"/>
                        </w:rPr>
                        <m:t>N</m:t>
                      </m:r>
                    </w:ins>
                  </m:sub>
                </m:sSub>
              </m:e>
            </m:d>
          </m:e>
        </m:d>
        <m:d>
          <m:dPr>
            <m:begChr m:val="|"/>
            <m:endChr m:val=""/>
            <m:ctrlPr>
              <w:del w:id="176" w:author="mil2037" w:date="2014-01-16T13:45:00Z">
                <w:rPr>
                  <w:rFonts w:ascii="Cambria Math" w:hAnsi="Cambria Math"/>
                  <w:i/>
                </w:rPr>
              </w:del>
            </m:ctrlPr>
          </m:dPr>
          <m:e>
            <w:del w:id="177" w:author="mil2037" w:date="2014-01-16T13:45:00Z">
              <m:r>
                <w:rPr>
                  <w:rFonts w:ascii="Cambria Math" w:hAnsi="Cambria Math"/>
                </w:rPr>
                <m:t>N</m:t>
              </m:r>
            </w:del>
          </m:e>
        </m:d>
      </m:oMath>
      <w:r>
        <w:tab/>
        <w:t>(</w:t>
      </w:r>
      <w:r w:rsidR="005F1FA8">
        <w:fldChar w:fldCharType="begin"/>
      </w:r>
      <w:r w:rsidR="005F1FA8">
        <w:instrText xml:space="preserve"> SEQ "equation" \n \* MERGEFORMAT </w:instrText>
      </w:r>
      <w:r w:rsidR="005F1FA8">
        <w:fldChar w:fldCharType="separate"/>
      </w:r>
      <w:r w:rsidR="00FC59E1">
        <w:rPr>
          <w:noProof/>
        </w:rPr>
        <w:t>8</w:t>
      </w:r>
      <w:r w:rsidR="005F1FA8">
        <w:rPr>
          <w:noProof/>
        </w:rPr>
        <w:fldChar w:fldCharType="end"/>
      </w:r>
      <w:r>
        <w:t>)</w:t>
      </w:r>
    </w:p>
    <w:p w:rsidR="00A74068" w:rsidRDefault="00417C3F" w:rsidP="004F203D">
      <w:pPr>
        <w:spacing w:before="160" w:after="160"/>
        <w:ind w:firstLine="230"/>
      </w:pPr>
      <m:oMathPara>
        <m:oMath>
          <m:r>
            <w:rPr>
              <w:rFonts w:ascii="Cambria Math" w:hAnsi="Cambria Math"/>
            </w:rPr>
            <w:lastRenderedPageBreak/>
            <m:t>+ TMI</m:t>
          </m:r>
          <m:r>
            <w:rPr>
              <w:rFonts w:ascii="Cambria Math"/>
            </w:rPr>
            <m:t>(</m:t>
          </m:r>
          <m:sSub>
            <m:sSubPr>
              <m:ctrlPr>
                <w:ins w:id="178" w:author="mil2037" w:date="2014-01-16T14:30:00Z">
                  <w:rPr>
                    <w:rFonts w:ascii="Cambria Math" w:hAnsi="Cambria Math"/>
                    <w:i/>
                  </w:rPr>
                </w:ins>
              </m:ctrlPr>
            </m:sSubPr>
            <m:e>
              <w:ins w:id="179" w:author="mil2037" w:date="2014-01-16T14:30:00Z">
                <m:r>
                  <w:rPr>
                    <w:rFonts w:ascii="Cambria Math" w:hAnsi="Cambria Math"/>
                  </w:rPr>
                  <m:t>x</m:t>
                </m:r>
              </w:ins>
            </m:e>
            <m:sub>
              <w:ins w:id="180" w:author="mil2037" w:date="2014-01-16T14:30:00Z">
                <m:r>
                  <w:rPr>
                    <w:rFonts w:ascii="Cambria Math" w:hAnsi="Cambria Math"/>
                  </w:rPr>
                  <m:t>N</m:t>
                </m:r>
              </w:ins>
            </m:sub>
          </m:sSub>
          <w:del w:id="181" w:author="mil2037" w:date="2014-01-16T14:30:00Z">
            <m:r>
              <w:rPr>
                <w:rFonts w:ascii="Cambria Math" w:hAnsi="Cambria Math"/>
              </w:rPr>
              <m:t>N</m:t>
            </m:r>
          </w:del>
          <m:r>
            <w:rPr>
              <w:rFonts w:ascii="Cambria Math"/>
            </w:rPr>
            <m:t xml:space="preserve">, </m:t>
          </m:r>
          <m:d>
            <m:dPr>
              <m:begChr m:val="{"/>
              <m:endChr m:val="}"/>
              <m:ctrlPr>
                <w:rPr>
                  <w:rFonts w:ascii="Cambria Math" w:hAnsi="Cambria Math"/>
                  <w:i/>
                </w:rPr>
              </m:ctrlPr>
            </m:dPr>
            <m:e>
              <m:sSub>
                <m:sSubPr>
                  <m:ctrlPr>
                    <w:ins w:id="182" w:author="mil2037" w:date="2014-01-16T14:31:00Z">
                      <w:rPr>
                        <w:rFonts w:ascii="Cambria Math" w:hAnsi="Cambria Math"/>
                        <w:i/>
                      </w:rPr>
                    </w:ins>
                  </m:ctrlPr>
                </m:sSubPr>
                <m:e>
                  <w:ins w:id="183" w:author="mil2037" w:date="2014-01-16T14:31:00Z">
                    <m:r>
                      <w:rPr>
                        <w:rFonts w:ascii="Cambria Math" w:hAnsi="Cambria Math"/>
                      </w:rPr>
                      <m:t>x</m:t>
                    </m:r>
                  </w:ins>
                </m:e>
                <m:sub>
                  <w:ins w:id="184" w:author="mil2037" w:date="2014-01-16T14:31:00Z">
                    <m:r>
                      <w:rPr>
                        <w:rFonts w:ascii="Cambria Math" w:hAnsi="Cambria Math"/>
                      </w:rPr>
                      <m:t>1</m:t>
                    </m:r>
                  </w:ins>
                </m:sub>
              </m:sSub>
              <w:ins w:id="185" w:author="mil2037" w:date="2014-01-16T14:31:00Z">
                <m:r>
                  <w:rPr>
                    <w:rFonts w:ascii="Cambria Math" w:hAnsi="Cambria Math"/>
                  </w:rPr>
                  <m:t>,…,</m:t>
                </m:r>
              </w:ins>
              <m:sSub>
                <m:sSubPr>
                  <m:ctrlPr>
                    <w:ins w:id="186" w:author="mil2037" w:date="2014-01-16T14:31:00Z">
                      <w:rPr>
                        <w:rFonts w:ascii="Cambria Math" w:hAnsi="Cambria Math"/>
                        <w:i/>
                      </w:rPr>
                    </w:ins>
                  </m:ctrlPr>
                </m:sSubPr>
                <m:e>
                  <w:ins w:id="187" w:author="mil2037" w:date="2014-01-16T14:31:00Z">
                    <m:r>
                      <w:rPr>
                        <w:rFonts w:ascii="Cambria Math" w:hAnsi="Cambria Math"/>
                      </w:rPr>
                      <m:t>x</m:t>
                    </m:r>
                  </w:ins>
                </m:e>
                <m:sub>
                  <w:ins w:id="188" w:author="mil2037" w:date="2014-01-16T14:31:00Z">
                    <m:r>
                      <w:rPr>
                        <w:rFonts w:ascii="Cambria Math" w:hAnsi="Cambria Math"/>
                      </w:rPr>
                      <m:t>N-1</m:t>
                    </m:r>
                  </w:ins>
                </m:sub>
              </m:sSub>
              <w:del w:id="189" w:author="mil2037" w:date="2014-01-16T14:31:00Z">
                <m:r>
                  <w:rPr>
                    <w:rFonts w:ascii="Cambria Math"/>
                  </w:rPr>
                  <m:t>1,</m:t>
                </m:r>
                <m:r>
                  <w:rPr>
                    <w:rFonts w:ascii="Cambria Math" w:hAnsi="Cambria Math"/>
                  </w:rPr>
                  <m:t>…</m:t>
                </m:r>
                <m:r>
                  <w:rPr>
                    <w:rFonts w:ascii="Cambria Math"/>
                  </w:rPr>
                  <m:t>,</m:t>
                </m:r>
                <m:r>
                  <w:rPr>
                    <w:rFonts w:ascii="Cambria Math" w:hAnsi="Cambria Math"/>
                  </w:rPr>
                  <m:t>N-</m:t>
                </m:r>
                <m:r>
                  <w:rPr>
                    <w:rFonts w:ascii="Cambria Math"/>
                  </w:rPr>
                  <m:t>1</m:t>
                </m:r>
              </w:del>
            </m:e>
          </m:d>
          <m:r>
            <w:rPr>
              <w:rFonts w:ascii="Cambria Math"/>
            </w:rPr>
            <m:t>)</m:t>
          </m:r>
        </m:oMath>
      </m:oMathPara>
    </w:p>
    <w:p w:rsidR="00A20AB9" w:rsidRDefault="00562FFF" w:rsidP="003E7B00">
      <w:pPr>
        <w:ind w:firstLine="230"/>
      </w:pPr>
      <w:r>
        <w:t xml:space="preserve">TMI is the </w:t>
      </w:r>
      <w:r w:rsidR="00E77285" w:rsidRPr="00E77285">
        <w:rPr>
          <w:i/>
          <w:rPrChange w:id="190" w:author="mil2037" w:date="2014-01-16T15:05:00Z">
            <w:rPr/>
          </w:rPrChange>
        </w:rPr>
        <w:t>total marginal information</w:t>
      </w:r>
      <w:r>
        <w:t xml:space="preserve">, the </w:t>
      </w:r>
      <w:r w:rsidR="00752D3B">
        <w:t xml:space="preserve">sum of the information shared between each dimension of N with all distributions </w:t>
      </w:r>
      <w:r w:rsidR="0076677C">
        <w:t xml:space="preserve">in the set </w:t>
      </w:r>
      <m:oMath>
        <m:d>
          <m:dPr>
            <m:begChr m:val="{"/>
            <m:endChr m:val="}"/>
            <m:ctrlPr>
              <w:rPr>
                <w:rFonts w:ascii="Cambria Math" w:hAnsi="Cambria Math"/>
                <w:i/>
              </w:rPr>
            </m:ctrlPr>
          </m:dPr>
          <m:e>
            <m:sSub>
              <m:sSubPr>
                <m:ctrlPr>
                  <w:ins w:id="191" w:author="mil2037" w:date="2014-01-16T15:05:00Z">
                    <w:rPr>
                      <w:rFonts w:ascii="Cambria Math" w:hAnsi="Cambria Math"/>
                      <w:i/>
                    </w:rPr>
                  </w:ins>
                </m:ctrlPr>
              </m:sSubPr>
              <m:e>
                <w:ins w:id="192" w:author="mil2037" w:date="2014-01-16T15:05:00Z">
                  <m:r>
                    <w:rPr>
                      <w:rFonts w:ascii="Cambria Math" w:hAnsi="Cambria Math"/>
                    </w:rPr>
                    <m:t>x</m:t>
                  </m:r>
                </w:ins>
              </m:e>
              <m:sub>
                <w:ins w:id="193" w:author="mil2037" w:date="2014-01-16T15:05:00Z">
                  <m:r>
                    <w:rPr>
                      <w:rFonts w:ascii="Cambria Math" w:hAnsi="Cambria Math"/>
                    </w:rPr>
                    <m:t>1</m:t>
                  </m:r>
                </w:ins>
              </m:sub>
            </m:sSub>
            <w:ins w:id="194" w:author="mil2037" w:date="2014-01-16T15:05:00Z">
              <m:r>
                <w:rPr>
                  <w:rFonts w:ascii="Cambria Math" w:hAnsi="Cambria Math"/>
                </w:rPr>
                <m:t>,…,</m:t>
              </m:r>
            </w:ins>
            <m:sSub>
              <m:sSubPr>
                <m:ctrlPr>
                  <w:ins w:id="195" w:author="mil2037" w:date="2014-01-16T15:05:00Z">
                    <w:rPr>
                      <w:rFonts w:ascii="Cambria Math" w:hAnsi="Cambria Math"/>
                      <w:i/>
                    </w:rPr>
                  </w:ins>
                </m:ctrlPr>
              </m:sSubPr>
              <m:e>
                <w:ins w:id="196" w:author="mil2037" w:date="2014-01-16T15:05:00Z">
                  <m:r>
                    <w:rPr>
                      <w:rFonts w:ascii="Cambria Math" w:hAnsi="Cambria Math"/>
                    </w:rPr>
                    <m:t>x</m:t>
                  </m:r>
                </w:ins>
              </m:e>
              <m:sub>
                <w:ins w:id="197" w:author="mil2037" w:date="2014-01-16T15:05:00Z">
                  <m:r>
                    <w:rPr>
                      <w:rFonts w:ascii="Cambria Math" w:hAnsi="Cambria Math"/>
                    </w:rPr>
                    <m:t>N-1</m:t>
                  </m:r>
                </w:ins>
              </m:sub>
            </m:sSub>
            <w:del w:id="198" w:author="mil2037" w:date="2014-01-16T15:05:00Z">
              <m:r>
                <w:rPr>
                  <w:rFonts w:ascii="Cambria Math"/>
                </w:rPr>
                <m:t>1,</m:t>
              </m:r>
              <m:r>
                <w:rPr>
                  <w:rFonts w:ascii="Cambria Math" w:hAnsi="Cambria Math"/>
                </w:rPr>
                <m:t>…</m:t>
              </m:r>
              <m:r>
                <w:rPr>
                  <w:rFonts w:ascii="Cambria Math"/>
                </w:rPr>
                <m:t>,</m:t>
              </m:r>
              <m:r>
                <w:rPr>
                  <w:rFonts w:ascii="Cambria Math" w:hAnsi="Cambria Math"/>
                </w:rPr>
                <m:t>N-</m:t>
              </m:r>
              <m:r>
                <w:rPr>
                  <w:rFonts w:ascii="Cambria Math"/>
                </w:rPr>
                <m:t>1</m:t>
              </m:r>
            </w:del>
          </m:e>
        </m:d>
      </m:oMath>
      <w:r w:rsidR="00752D3B">
        <w:t xml:space="preserve">. TMI can </w:t>
      </w:r>
      <w:r w:rsidR="00F1515F">
        <w:t xml:space="preserve">also </w:t>
      </w:r>
      <w:r w:rsidR="00752D3B">
        <w:t>be calculated recursively, where:</w:t>
      </w:r>
    </w:p>
    <w:p w:rsidR="000168D8" w:rsidRPr="000168D8" w:rsidRDefault="000168D8" w:rsidP="000168D8">
      <w:pPr>
        <w:pStyle w:val="equation"/>
      </w:pPr>
      <w:r>
        <w:tab/>
      </w:r>
      <w:ins w:id="199" w:author="mil2037" w:date="2014-01-16T14:31:00Z">
        <m:oMath>
          <m:r>
            <w:rPr>
              <w:rFonts w:ascii="Cambria Math" w:hAnsi="Cambria Math"/>
            </w:rPr>
            <m:t>TMI</m:t>
          </m:r>
          <m:r>
            <w:rPr>
              <w:rFonts w:asci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rPr>
            <m:t>)</m:t>
          </m:r>
        </m:oMath>
      </w:ins>
      <w:del w:id="200" w:author="mil2037" w:date="2014-01-16T14:31:00Z">
        <m:oMath>
          <m:r>
            <w:rPr>
              <w:rFonts w:ascii="Cambria Math" w:hAnsi="Cambria Math"/>
            </w:rPr>
            <m:t>TMI</m:t>
          </m:r>
          <m:d>
            <m:dPr>
              <m:ctrlPr>
                <w:rPr>
                  <w:rFonts w:ascii="Cambria Math" w:hAnsi="Cambria Math"/>
                  <w:i/>
                </w:rPr>
              </m:ctrlPr>
            </m:dPr>
            <m:e>
              <m:r>
                <w:rPr>
                  <w:rFonts w:ascii="Cambria Math" w:hAnsi="Cambria Math"/>
                </w:rPr>
                <m:t>N</m:t>
              </m:r>
              <m:r>
                <w:rPr>
                  <w:rFonts w:ascii="Cambria Math"/>
                </w:rPr>
                <m:t xml:space="preserve">, </m:t>
              </m:r>
              <m:d>
                <m:dPr>
                  <m:begChr m:val="{"/>
                  <m:endChr m:val="}"/>
                  <m:ctrlPr>
                    <w:rPr>
                      <w:rFonts w:ascii="Cambria Math" w:hAnsi="Cambria Math"/>
                      <w:i/>
                    </w:rPr>
                  </m:ctrlPr>
                </m:dPr>
                <m:e>
                  <m:r>
                    <w:rPr>
                      <w:rFonts w:ascii="Cambria Math"/>
                    </w:rPr>
                    <m:t>1,</m:t>
                  </m:r>
                  <m:r>
                    <w:rPr>
                      <w:rFonts w:ascii="Cambria Math" w:hAnsi="Cambria Math"/>
                    </w:rPr>
                    <m:t>…</m:t>
                  </m:r>
                  <m:r>
                    <w:rPr>
                      <w:rFonts w:ascii="Cambria Math"/>
                    </w:rPr>
                    <m:t>,</m:t>
                  </m:r>
                  <m:r>
                    <w:rPr>
                      <w:rFonts w:ascii="Cambria Math" w:hAnsi="Cambria Math"/>
                    </w:rPr>
                    <m:t>N-</m:t>
                  </m:r>
                  <m:r>
                    <w:rPr>
                      <w:rFonts w:ascii="Cambria Math"/>
                    </w:rPr>
                    <m:t>1</m:t>
                  </m:r>
                </m:e>
              </m:d>
            </m:e>
          </m:d>
        </m:oMath>
      </w:del>
      <m:oMath>
        <m:r>
          <w:rPr>
            <w:rFonts w:ascii="Cambria Math"/>
          </w:rPr>
          <m:t xml:space="preserve">= </m:t>
        </m:r>
        <w:ins w:id="201" w:author="mil2037" w:date="2014-01-16T14:31:00Z">
          <m:r>
            <w:rPr>
              <w:rFonts w:ascii="Cambria Math" w:hAnsi="Cambria Math"/>
            </w:rPr>
            <m:t>TMI</m:t>
          </m:r>
          <m:r>
            <w:rPr>
              <w:rFonts w:ascii="Cambria Math"/>
            </w:rPr>
            <m:t>(</m:t>
          </m:r>
        </w:ins>
        <m:sSub>
          <m:sSubPr>
            <m:ctrlPr>
              <w:ins w:id="202" w:author="mil2037" w:date="2014-01-16T14:31:00Z">
                <w:rPr>
                  <w:rFonts w:ascii="Cambria Math" w:hAnsi="Cambria Math"/>
                  <w:i/>
                </w:rPr>
              </w:ins>
            </m:ctrlPr>
          </m:sSubPr>
          <m:e>
            <w:ins w:id="203" w:author="mil2037" w:date="2014-01-16T14:31:00Z">
              <m:r>
                <w:rPr>
                  <w:rFonts w:ascii="Cambria Math" w:hAnsi="Cambria Math"/>
                </w:rPr>
                <m:t>x</m:t>
              </m:r>
            </w:ins>
          </m:e>
          <m:sub>
            <w:ins w:id="204" w:author="mil2037" w:date="2014-01-16T14:31:00Z">
              <m:r>
                <w:rPr>
                  <w:rFonts w:ascii="Cambria Math" w:hAnsi="Cambria Math"/>
                </w:rPr>
                <m:t>N</m:t>
              </m:r>
            </w:ins>
          </m:sub>
        </m:sSub>
        <w:ins w:id="205" w:author="mil2037" w:date="2014-01-16T14:31:00Z">
          <m:r>
            <w:rPr>
              <w:rFonts w:ascii="Cambria Math"/>
            </w:rPr>
            <m:t xml:space="preserve">, </m:t>
          </m:r>
        </w:ins>
        <m:d>
          <m:dPr>
            <m:begChr m:val="{"/>
            <m:endChr m:val="}"/>
            <m:ctrlPr>
              <w:ins w:id="206" w:author="mil2037" w:date="2014-01-16T14:31:00Z">
                <w:rPr>
                  <w:rFonts w:ascii="Cambria Math" w:hAnsi="Cambria Math"/>
                  <w:i/>
                </w:rPr>
              </w:ins>
            </m:ctrlPr>
          </m:dPr>
          <m:e>
            <m:sSub>
              <m:sSubPr>
                <m:ctrlPr>
                  <w:ins w:id="207" w:author="mil2037" w:date="2014-01-16T14:31:00Z">
                    <w:rPr>
                      <w:rFonts w:ascii="Cambria Math" w:hAnsi="Cambria Math"/>
                      <w:i/>
                    </w:rPr>
                  </w:ins>
                </m:ctrlPr>
              </m:sSubPr>
              <m:e>
                <w:ins w:id="208" w:author="mil2037" w:date="2014-01-16T14:31:00Z">
                  <m:r>
                    <w:rPr>
                      <w:rFonts w:ascii="Cambria Math" w:hAnsi="Cambria Math"/>
                    </w:rPr>
                    <m:t>x</m:t>
                  </m:r>
                </w:ins>
              </m:e>
              <m:sub>
                <w:ins w:id="209" w:author="mil2037" w:date="2014-01-16T14:31:00Z">
                  <m:r>
                    <w:rPr>
                      <w:rFonts w:ascii="Cambria Math" w:hAnsi="Cambria Math"/>
                    </w:rPr>
                    <m:t>1</m:t>
                  </m:r>
                </w:ins>
              </m:sub>
            </m:sSub>
            <w:ins w:id="210" w:author="mil2037" w:date="2014-01-16T14:31:00Z">
              <m:r>
                <w:rPr>
                  <w:rFonts w:ascii="Cambria Math" w:hAnsi="Cambria Math"/>
                </w:rPr>
                <m:t>,…,</m:t>
              </m:r>
            </w:ins>
            <m:sSub>
              <m:sSubPr>
                <m:ctrlPr>
                  <w:ins w:id="211" w:author="mil2037" w:date="2014-01-16T14:31:00Z">
                    <w:rPr>
                      <w:rFonts w:ascii="Cambria Math" w:hAnsi="Cambria Math"/>
                      <w:i/>
                    </w:rPr>
                  </w:ins>
                </m:ctrlPr>
              </m:sSubPr>
              <m:e>
                <w:ins w:id="212" w:author="mil2037" w:date="2014-01-16T14:31:00Z">
                  <m:r>
                    <w:rPr>
                      <w:rFonts w:ascii="Cambria Math" w:hAnsi="Cambria Math"/>
                    </w:rPr>
                    <m:t>x</m:t>
                  </m:r>
                </w:ins>
              </m:e>
              <m:sub>
                <w:ins w:id="213" w:author="mil2037" w:date="2014-01-16T14:31:00Z">
                  <m:r>
                    <w:rPr>
                      <w:rFonts w:ascii="Cambria Math" w:hAnsi="Cambria Math"/>
                    </w:rPr>
                    <m:t>N-2</m:t>
                  </m:r>
                </w:ins>
              </m:sub>
            </m:sSub>
          </m:e>
        </m:d>
        <w:ins w:id="214" w:author="mil2037" w:date="2014-01-16T14:31:00Z">
          <m:r>
            <w:rPr>
              <w:rFonts w:ascii="Cambria Math"/>
            </w:rPr>
            <m:t>)</m:t>
          </m:r>
        </w:ins>
        <w:del w:id="215" w:author="mil2037" w:date="2014-01-16T14:31:00Z">
          <m:r>
            <w:rPr>
              <w:rFonts w:ascii="Cambria Math" w:hAnsi="Cambria Math"/>
            </w:rPr>
            <m:t>TMI</m:t>
          </m:r>
        </w:del>
        <m:d>
          <m:dPr>
            <m:ctrlPr>
              <w:del w:id="216" w:author="mil2037" w:date="2014-01-16T14:31:00Z">
                <w:rPr>
                  <w:rFonts w:ascii="Cambria Math" w:hAnsi="Cambria Math"/>
                  <w:i/>
                </w:rPr>
              </w:del>
            </m:ctrlPr>
          </m:dPr>
          <m:e>
            <w:del w:id="217" w:author="mil2037" w:date="2014-01-16T14:31:00Z">
              <m:r>
                <w:rPr>
                  <w:rFonts w:ascii="Cambria Math" w:hAnsi="Cambria Math"/>
                </w:rPr>
                <m:t>N</m:t>
              </m:r>
              <m:r>
                <w:rPr>
                  <w:rFonts w:ascii="Cambria Math"/>
                </w:rPr>
                <m:t xml:space="preserve">, </m:t>
              </m:r>
            </w:del>
            <m:d>
              <m:dPr>
                <m:begChr m:val="{"/>
                <m:endChr m:val="}"/>
                <m:ctrlPr>
                  <w:del w:id="218" w:author="mil2037" w:date="2014-01-16T14:31:00Z">
                    <w:rPr>
                      <w:rFonts w:ascii="Cambria Math" w:hAnsi="Cambria Math"/>
                      <w:i/>
                    </w:rPr>
                  </w:del>
                </m:ctrlPr>
              </m:dPr>
              <m:e>
                <w:del w:id="219" w:author="mil2037" w:date="2014-01-16T14:31:00Z">
                  <m:r>
                    <w:rPr>
                      <w:rFonts w:ascii="Cambria Math"/>
                    </w:rPr>
                    <m:t>1,</m:t>
                  </m:r>
                  <m:r>
                    <w:rPr>
                      <w:rFonts w:ascii="Cambria Math" w:hAnsi="Cambria Math"/>
                    </w:rPr>
                    <m:t>…</m:t>
                  </m:r>
                  <m:r>
                    <w:rPr>
                      <w:rFonts w:ascii="Cambria Math"/>
                    </w:rPr>
                    <m:t>,</m:t>
                  </m:r>
                  <m:r>
                    <w:rPr>
                      <w:rFonts w:ascii="Cambria Math" w:hAnsi="Cambria Math"/>
                    </w:rPr>
                    <m:t>N-</m:t>
                  </m:r>
                  <m:r>
                    <w:rPr>
                      <w:rFonts w:ascii="Cambria Math"/>
                    </w:rPr>
                    <m:t>2</m:t>
                  </m:r>
                </w:del>
              </m:e>
            </m:d>
          </m:e>
        </m:d>
        <m:r>
          <w:rPr>
            <w:rFonts w:ascii="Cambria Math"/>
          </w:rPr>
          <m:t xml:space="preserve"> </m:t>
        </m:r>
      </m:oMath>
      <w:r>
        <w:tab/>
        <w:t>(</w:t>
      </w:r>
      <w:r w:rsidR="005F1FA8">
        <w:fldChar w:fldCharType="begin"/>
      </w:r>
      <w:r w:rsidR="005F1FA8">
        <w:instrText xml:space="preserve"> SEQ "equation" \n \* MERGEFORMAT </w:instrText>
      </w:r>
      <w:r w:rsidR="005F1FA8">
        <w:fldChar w:fldCharType="separate"/>
      </w:r>
      <w:r w:rsidR="00FC59E1">
        <w:rPr>
          <w:noProof/>
        </w:rPr>
        <w:t>9</w:t>
      </w:r>
      <w:r w:rsidR="005F1FA8">
        <w:rPr>
          <w:noProof/>
        </w:rPr>
        <w:fldChar w:fldCharType="end"/>
      </w:r>
      <w:r>
        <w:t>)</w:t>
      </w:r>
    </w:p>
    <w:p w:rsidR="00AE7CD5" w:rsidRDefault="00417C3F" w:rsidP="004F203D">
      <w:pPr>
        <w:spacing w:before="160" w:after="160"/>
        <w:ind w:firstLine="230"/>
      </w:pPr>
      <m:oMathPara>
        <m:oMath>
          <m:r>
            <w:rPr>
              <w:rFonts w:ascii="Cambria Math" w:hAnsi="Cambria Math"/>
            </w:rPr>
            <m:t>-</m:t>
          </m:r>
          <w:ins w:id="220" w:author="mil2037" w:date="2014-01-16T14:31:00Z">
            <m:r>
              <w:rPr>
                <w:rFonts w:ascii="Cambria Math" w:hAnsi="Cambria Math"/>
              </w:rPr>
              <m:t>TMI</m:t>
            </m:r>
            <m:r>
              <w:rPr>
                <w:rFonts w:ascii="Cambria Math"/>
              </w:rPr>
              <m:t>(</m:t>
            </m:r>
          </w:ins>
          <m:sSub>
            <m:sSubPr>
              <m:ctrlPr>
                <w:ins w:id="221" w:author="mil2037" w:date="2014-01-16T14:31:00Z">
                  <w:rPr>
                    <w:rFonts w:ascii="Cambria Math" w:hAnsi="Cambria Math"/>
                    <w:i/>
                  </w:rPr>
                </w:ins>
              </m:ctrlPr>
            </m:sSubPr>
            <m:e>
              <w:ins w:id="222" w:author="mil2037" w:date="2014-01-16T14:31:00Z">
                <m:r>
                  <w:rPr>
                    <w:rFonts w:ascii="Cambria Math" w:hAnsi="Cambria Math"/>
                  </w:rPr>
                  <m:t>x</m:t>
                </m:r>
              </w:ins>
            </m:e>
            <m:sub>
              <w:ins w:id="223" w:author="mil2037" w:date="2014-01-16T14:31:00Z">
                <m:r>
                  <w:rPr>
                    <w:rFonts w:ascii="Cambria Math" w:hAnsi="Cambria Math"/>
                  </w:rPr>
                  <m:t>N</m:t>
                </m:r>
              </w:ins>
            </m:sub>
          </m:sSub>
          <w:ins w:id="224" w:author="mil2037" w:date="2014-01-16T14:31:00Z">
            <m:r>
              <w:rPr>
                <w:rFonts w:ascii="Cambria Math"/>
              </w:rPr>
              <m:t xml:space="preserve">, </m:t>
            </m:r>
          </w:ins>
          <m:d>
            <m:dPr>
              <m:begChr m:val="{"/>
              <m:endChr m:val="}"/>
              <m:ctrlPr>
                <w:ins w:id="225" w:author="mil2037" w:date="2014-01-16T14:31:00Z">
                  <w:rPr>
                    <w:rFonts w:ascii="Cambria Math" w:hAnsi="Cambria Math"/>
                    <w:i/>
                  </w:rPr>
                </w:ins>
              </m:ctrlPr>
            </m:dPr>
            <m:e>
              <m:sSub>
                <m:sSubPr>
                  <m:ctrlPr>
                    <w:ins w:id="226" w:author="mil2037" w:date="2014-01-16T14:31:00Z">
                      <w:rPr>
                        <w:rFonts w:ascii="Cambria Math" w:hAnsi="Cambria Math"/>
                        <w:i/>
                      </w:rPr>
                    </w:ins>
                  </m:ctrlPr>
                </m:sSubPr>
                <m:e>
                  <w:ins w:id="227" w:author="mil2037" w:date="2014-01-16T14:31:00Z">
                    <m:r>
                      <w:rPr>
                        <w:rFonts w:ascii="Cambria Math" w:hAnsi="Cambria Math"/>
                      </w:rPr>
                      <m:t>x</m:t>
                    </m:r>
                  </w:ins>
                </m:e>
                <m:sub>
                  <w:ins w:id="228" w:author="mil2037" w:date="2014-01-16T14:31:00Z">
                    <m:r>
                      <w:rPr>
                        <w:rFonts w:ascii="Cambria Math" w:hAnsi="Cambria Math"/>
                      </w:rPr>
                      <m:t>1</m:t>
                    </m:r>
                  </w:ins>
                </m:sub>
              </m:sSub>
              <w:ins w:id="229" w:author="mil2037" w:date="2014-01-16T14:31:00Z">
                <m:r>
                  <w:rPr>
                    <w:rFonts w:ascii="Cambria Math" w:hAnsi="Cambria Math"/>
                  </w:rPr>
                  <m:t>,…,</m:t>
                </m:r>
              </w:ins>
              <m:sSub>
                <m:sSubPr>
                  <m:ctrlPr>
                    <w:ins w:id="230" w:author="mil2037" w:date="2014-01-16T14:31:00Z">
                      <w:rPr>
                        <w:rFonts w:ascii="Cambria Math" w:hAnsi="Cambria Math"/>
                        <w:i/>
                      </w:rPr>
                    </w:ins>
                  </m:ctrlPr>
                </m:sSubPr>
                <m:e>
                  <w:ins w:id="231" w:author="mil2037" w:date="2014-01-16T14:31:00Z">
                    <m:r>
                      <w:rPr>
                        <w:rFonts w:ascii="Cambria Math" w:hAnsi="Cambria Math"/>
                      </w:rPr>
                      <m:t>x</m:t>
                    </m:r>
                  </w:ins>
                </m:e>
                <m:sub>
                  <w:ins w:id="232" w:author="mil2037" w:date="2014-01-16T14:31:00Z">
                    <m:r>
                      <w:rPr>
                        <w:rFonts w:ascii="Cambria Math" w:hAnsi="Cambria Math"/>
                      </w:rPr>
                      <m:t>N-2</m:t>
                    </m:r>
                  </w:ins>
                </m:sub>
              </m:sSub>
            </m:e>
          </m:d>
          <m:d>
            <m:dPr>
              <m:begChr m:val="|"/>
              <m:endChr m:val=""/>
              <m:ctrlPr>
                <w:ins w:id="233" w:author="mil2037" w:date="2014-01-16T14:31:00Z">
                  <w:rPr>
                    <w:rFonts w:ascii="Cambria Math" w:hAnsi="Cambria Math"/>
                    <w:i/>
                  </w:rPr>
                </w:ins>
              </m:ctrlPr>
            </m:dPr>
            <m:e>
              <m:sSub>
                <m:sSubPr>
                  <m:ctrlPr>
                    <w:ins w:id="234" w:author="mil2037" w:date="2014-01-16T14:31:00Z">
                      <w:rPr>
                        <w:rFonts w:ascii="Cambria Math" w:hAnsi="Cambria Math"/>
                        <w:i/>
                      </w:rPr>
                    </w:ins>
                  </m:ctrlPr>
                </m:sSubPr>
                <m:e>
                  <w:ins w:id="235" w:author="mil2037" w:date="2014-01-16T14:31:00Z">
                    <m:r>
                      <w:rPr>
                        <w:rFonts w:ascii="Cambria Math" w:hAnsi="Cambria Math"/>
                      </w:rPr>
                      <m:t>x</m:t>
                    </m:r>
                  </w:ins>
                </m:e>
                <m:sub>
                  <w:ins w:id="236" w:author="mil2037" w:date="2014-01-16T14:31:00Z">
                    <m:r>
                      <w:rPr>
                        <w:rFonts w:ascii="Cambria Math" w:hAnsi="Cambria Math"/>
                      </w:rPr>
                      <m:t>N-1</m:t>
                    </m:r>
                  </w:ins>
                </m:sub>
              </m:sSub>
            </m:e>
          </m:d>
          <w:ins w:id="237" w:author="mil2037" w:date="2014-01-16T14:31:00Z">
            <m:r>
              <w:rPr>
                <w:rFonts w:ascii="Cambria Math"/>
              </w:rPr>
              <m:t>)</m:t>
            </m:r>
          </w:ins>
          <w:del w:id="238" w:author="mil2037" w:date="2014-01-16T14:31:00Z">
            <m:r>
              <w:rPr>
                <w:rFonts w:ascii="Cambria Math"/>
              </w:rPr>
              <m:t xml:space="preserve"> </m:t>
            </m:r>
          </w:del>
          <m:d>
            <m:dPr>
              <m:begChr m:val=""/>
              <m:endChr m:val="|"/>
              <m:ctrlPr>
                <w:del w:id="239" w:author="mil2037" w:date="2014-01-16T13:46:00Z">
                  <w:rPr>
                    <w:rFonts w:ascii="Cambria Math" w:hAnsi="Cambria Math"/>
                    <w:i/>
                  </w:rPr>
                </w:del>
              </m:ctrlPr>
            </m:dPr>
            <m:e>
              <w:del w:id="240" w:author="mil2037" w:date="2014-01-16T13:46:00Z">
                <m:r>
                  <w:rPr>
                    <w:rFonts w:ascii="Cambria Math" w:hAnsi="Cambria Math"/>
                  </w:rPr>
                  <m:t>TMI</m:t>
                </m:r>
              </w:del>
              <m:d>
                <m:dPr>
                  <m:ctrlPr>
                    <w:del w:id="241" w:author="mil2037" w:date="2014-01-16T13:46:00Z">
                      <w:rPr>
                        <w:rFonts w:ascii="Cambria Math" w:hAnsi="Cambria Math"/>
                        <w:i/>
                      </w:rPr>
                    </w:del>
                  </m:ctrlPr>
                </m:dPr>
                <m:e>
                  <w:del w:id="242" w:author="mil2037" w:date="2014-01-16T13:46:00Z">
                    <m:r>
                      <w:rPr>
                        <w:rFonts w:ascii="Cambria Math" w:hAnsi="Cambria Math"/>
                      </w:rPr>
                      <m:t>N</m:t>
                    </m:r>
                    <m:r>
                      <w:rPr>
                        <w:rFonts w:ascii="Cambria Math"/>
                      </w:rPr>
                      <m:t xml:space="preserve">, </m:t>
                    </m:r>
                  </w:del>
                  <m:d>
                    <m:dPr>
                      <m:begChr m:val="{"/>
                      <m:endChr m:val="}"/>
                      <m:ctrlPr>
                        <w:del w:id="243" w:author="mil2037" w:date="2014-01-16T13:46:00Z">
                          <w:rPr>
                            <w:rFonts w:ascii="Cambria Math" w:hAnsi="Cambria Math"/>
                            <w:i/>
                          </w:rPr>
                        </w:del>
                      </m:ctrlPr>
                    </m:dPr>
                    <m:e>
                      <w:del w:id="244" w:author="mil2037" w:date="2014-01-16T13:46:00Z">
                        <m:r>
                          <w:rPr>
                            <w:rFonts w:ascii="Cambria Math"/>
                          </w:rPr>
                          <m:t>1,</m:t>
                        </m:r>
                        <m:r>
                          <w:rPr>
                            <w:rFonts w:ascii="Cambria Math" w:hAnsi="Cambria Math"/>
                          </w:rPr>
                          <m:t>…</m:t>
                        </m:r>
                        <m:r>
                          <w:rPr>
                            <w:rFonts w:ascii="Cambria Math"/>
                          </w:rPr>
                          <m:t>,</m:t>
                        </m:r>
                        <m:r>
                          <w:rPr>
                            <w:rFonts w:ascii="Cambria Math" w:hAnsi="Cambria Math"/>
                          </w:rPr>
                          <m:t>N-</m:t>
                        </m:r>
                        <m:r>
                          <w:rPr>
                            <w:rFonts w:ascii="Cambria Math"/>
                          </w:rPr>
                          <m:t>2</m:t>
                        </m:r>
                      </w:del>
                    </m:e>
                  </m:d>
                </m:e>
              </m:d>
            </m:e>
          </m:d>
          <w:del w:id="245" w:author="mil2037" w:date="2014-01-16T13:46:00Z">
            <m:r>
              <w:rPr>
                <w:rFonts w:ascii="Cambria Math" w:hAnsi="Cambria Math"/>
              </w:rPr>
              <m:t>N-</m:t>
            </m:r>
            <m:r>
              <w:rPr>
                <w:rFonts w:ascii="Cambria Math"/>
              </w:rPr>
              <m:t>1</m:t>
            </m:r>
          </w:del>
        </m:oMath>
      </m:oMathPara>
    </w:p>
    <w:p w:rsidR="00752D3B" w:rsidRDefault="00105F8C" w:rsidP="00F1515F">
      <w:pPr>
        <w:ind w:firstLine="0"/>
      </w:pPr>
      <w:r>
        <w:t>a</w:t>
      </w:r>
      <w:r w:rsidR="00752D3B">
        <w:t>nd</w:t>
      </w:r>
      <w:r w:rsidR="00614B18">
        <w:t>:</w:t>
      </w:r>
      <w:r w:rsidR="00752D3B">
        <w:t xml:space="preserve"> </w:t>
      </w:r>
    </w:p>
    <w:p w:rsidR="00A74068" w:rsidRDefault="00AE7CD5" w:rsidP="00AE7CD5">
      <w:pPr>
        <w:pStyle w:val="equation"/>
      </w:pPr>
      <w:r>
        <w:tab/>
      </w:r>
      <w:r>
        <w:rPr>
          <w:rFonts w:ascii="Cambria Math" w:hAnsi="Cambria Math"/>
        </w:rPr>
        <w:br/>
      </w:r>
      <w:r>
        <w:tab/>
      </w:r>
      <m:oMath>
        <m:r>
          <w:rPr>
            <w:rFonts w:ascii="Cambria Math" w:hAnsi="Cambria Math"/>
          </w:rPr>
          <m:t>TMI</m:t>
        </m:r>
        <m:d>
          <m:dPr>
            <m:ctrlPr>
              <w:rPr>
                <w:rFonts w:ascii="Cambria Math" w:hAnsi="Cambria Math"/>
                <w:i/>
              </w:rPr>
            </m:ctrlPr>
          </m:dPr>
          <m:e>
            <m:r>
              <w:rPr>
                <w:rFonts w:ascii="Cambria Math" w:hAnsi="Cambria Math"/>
              </w:rPr>
              <m:t>A</m:t>
            </m:r>
            <m:r>
              <w:rPr>
                <w:rFonts w:ascii="Cambria Math"/>
              </w:rPr>
              <m:t xml:space="preserve">, </m:t>
            </m:r>
            <m:r>
              <w:rPr>
                <w:rFonts w:ascii="Cambria Math" w:hAnsi="Cambria Math"/>
              </w:rPr>
              <m:t>B</m:t>
            </m:r>
          </m:e>
        </m:d>
        <m:r>
          <w:rPr>
            <w:rFonts w:asci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rPr>
              <m:t>=1</m:t>
            </m:r>
          </m:sub>
          <m:sup>
            <m:sSub>
              <m:sSubPr>
                <m:ctrlPr>
                  <w:rPr>
                    <w:rFonts w:ascii="Cambria Math" w:hAnsi="Cambria Math"/>
                    <w:i/>
                  </w:rPr>
                </m:ctrlPr>
              </m:sSubPr>
              <m:e>
                <m:r>
                  <w:rPr>
                    <w:rFonts w:ascii="Cambria Math" w:hAnsi="Cambria Math"/>
                  </w:rPr>
                  <m:t>d</m:t>
                </m:r>
              </m:e>
              <m:sub>
                <m:r>
                  <w:rPr>
                    <w:rFonts w:ascii="Cambria Math" w:hAnsi="Cambria Math"/>
                  </w:rPr>
                  <m:t>A</m:t>
                </m:r>
              </m:sub>
            </m:sSub>
          </m:sup>
          <m:e>
            <w:ins w:id="246" w:author="mil2037" w:date="2014-01-16T13:47:00Z">
              <m:r>
                <w:rPr>
                  <w:rFonts w:ascii="Cambria Math" w:hAnsi="Cambria Math"/>
                </w:rPr>
                <m:t>H</m:t>
              </m:r>
            </w:ins>
            <m:d>
              <m:dPr>
                <m:ctrlPr>
                  <w:ins w:id="247" w:author="mil2037" w:date="2014-01-16T13:47:00Z">
                    <w:rPr>
                      <w:rFonts w:ascii="Cambria Math" w:hAnsi="Cambria Math"/>
                      <w:i/>
                    </w:rPr>
                  </w:ins>
                </m:ctrlPr>
              </m:dPr>
              <m:e>
                <m:sSub>
                  <m:sSubPr>
                    <m:ctrlPr>
                      <w:ins w:id="248" w:author="mil2037" w:date="2014-01-16T13:47:00Z">
                        <w:rPr>
                          <w:rFonts w:ascii="Cambria Math" w:hAnsi="Cambria Math"/>
                          <w:i/>
                        </w:rPr>
                      </w:ins>
                    </m:ctrlPr>
                  </m:sSubPr>
                  <m:e>
                    <w:ins w:id="249" w:author="mil2037" w:date="2014-01-16T13:47:00Z">
                      <m:r>
                        <w:rPr>
                          <w:rFonts w:ascii="Cambria Math" w:hAnsi="Cambria Math"/>
                        </w:rPr>
                        <m:t>A</m:t>
                      </m:r>
                    </w:ins>
                  </m:e>
                  <m:sub>
                    <w:ins w:id="250" w:author="mil2037" w:date="2014-01-16T13:47:00Z">
                      <m:r>
                        <w:rPr>
                          <w:rFonts w:ascii="Cambria Math" w:hAnsi="Cambria Math"/>
                        </w:rPr>
                        <m:t>i</m:t>
                      </m:r>
                    </w:ins>
                  </m:sub>
                </m:sSub>
              </m:e>
            </m:d>
            <m:sSub>
              <m:sSubPr>
                <m:ctrlPr>
                  <w:del w:id="251" w:author="mil2037" w:date="2014-01-16T13:47:00Z">
                    <w:rPr>
                      <w:rFonts w:ascii="Cambria Math" w:hAnsi="Cambria Math"/>
                      <w:i/>
                    </w:rPr>
                  </w:del>
                </m:ctrlPr>
              </m:sSubPr>
              <m:e>
                <w:del w:id="252" w:author="mil2037" w:date="2014-01-16T13:47:00Z">
                  <m:r>
                    <w:rPr>
                      <w:rFonts w:ascii="Cambria Math" w:hAnsi="Cambria Math"/>
                    </w:rPr>
                    <m:t>H</m:t>
                  </m:r>
                </w:del>
              </m:e>
              <m:sub>
                <m:sSub>
                  <m:sSubPr>
                    <m:ctrlPr>
                      <w:del w:id="253" w:author="mil2037" w:date="2014-01-16T13:47:00Z">
                        <w:rPr>
                          <w:rFonts w:ascii="Cambria Math" w:hAnsi="Cambria Math"/>
                          <w:i/>
                        </w:rPr>
                      </w:del>
                    </m:ctrlPr>
                  </m:sSubPr>
                  <m:e>
                    <w:del w:id="254" w:author="mil2037" w:date="2014-01-16T13:47:00Z">
                      <m:r>
                        <w:rPr>
                          <w:rFonts w:ascii="Cambria Math" w:hAnsi="Cambria Math"/>
                        </w:rPr>
                        <m:t>A</m:t>
                      </m:r>
                    </w:del>
                  </m:e>
                  <m:sub>
                    <w:del w:id="255" w:author="mil2037" w:date="2014-01-16T13:47:00Z">
                      <m:r>
                        <w:rPr>
                          <w:rFonts w:ascii="Cambria Math" w:hAnsi="Cambria Math"/>
                        </w:rPr>
                        <m:t>i</m:t>
                      </m:r>
                    </w:del>
                  </m:sub>
                </m:sSub>
              </m:sub>
            </m:sSub>
          </m:e>
        </m:nary>
        <m:r>
          <w:rPr>
            <w:rFonts w:ascii="Cambria Math" w:hAnsi="Cambria Math"/>
          </w:rPr>
          <m:t>-</m:t>
        </m:r>
        <m:r>
          <w:rPr>
            <w:rFonts w:asci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rPr>
              <m:t>=1</m:t>
            </m:r>
          </m:sub>
          <m:sup>
            <m:sSub>
              <m:sSubPr>
                <m:ctrlPr>
                  <w:rPr>
                    <w:rFonts w:ascii="Cambria Math" w:hAnsi="Cambria Math"/>
                    <w:i/>
                  </w:rPr>
                </m:ctrlPr>
              </m:sSubPr>
              <m:e>
                <m:r>
                  <w:rPr>
                    <w:rFonts w:ascii="Cambria Math" w:hAnsi="Cambria Math"/>
                  </w:rPr>
                  <m:t>d</m:t>
                </m:r>
              </m:e>
              <m:sub>
                <m:r>
                  <w:rPr>
                    <w:rFonts w:ascii="Cambria Math" w:hAnsi="Cambria Math"/>
                  </w:rPr>
                  <m:t>A</m:t>
                </m:r>
              </m:sub>
            </m:sSub>
          </m:sup>
          <m:e>
            <w:ins w:id="256" w:author="mil2037" w:date="2014-01-16T13:47:00Z">
              <m:r>
                <w:rPr>
                  <w:rFonts w:ascii="Cambria Math" w:hAnsi="Cambria Math"/>
                </w:rPr>
                <m:t>H</m:t>
              </m:r>
            </w:ins>
            <m:d>
              <m:dPr>
                <m:ctrlPr>
                  <w:ins w:id="257" w:author="mil2037" w:date="2014-01-16T13:47:00Z">
                    <w:rPr>
                      <w:rFonts w:ascii="Cambria Math" w:hAnsi="Cambria Math"/>
                      <w:i/>
                    </w:rPr>
                  </w:ins>
                </m:ctrlPr>
              </m:dPr>
              <m:e>
                <m:sSub>
                  <m:sSubPr>
                    <m:ctrlPr>
                      <w:ins w:id="258" w:author="mil2037" w:date="2014-01-16T13:47:00Z">
                        <w:rPr>
                          <w:rFonts w:ascii="Cambria Math" w:hAnsi="Cambria Math"/>
                          <w:i/>
                        </w:rPr>
                      </w:ins>
                    </m:ctrlPr>
                  </m:sSubPr>
                  <m:e>
                    <w:ins w:id="259" w:author="mil2037" w:date="2014-01-16T13:47:00Z">
                      <m:r>
                        <w:rPr>
                          <w:rFonts w:ascii="Cambria Math" w:hAnsi="Cambria Math"/>
                        </w:rPr>
                        <m:t>A</m:t>
                      </m:r>
                    </w:ins>
                  </m:e>
                  <m:sub>
                    <w:ins w:id="260" w:author="mil2037" w:date="2014-01-16T13:47:00Z">
                      <m:r>
                        <w:rPr>
                          <w:rFonts w:ascii="Cambria Math" w:hAnsi="Cambria Math"/>
                        </w:rPr>
                        <m:t>i</m:t>
                      </m:r>
                    </w:ins>
                  </m:sub>
                </m:sSub>
                <m:d>
                  <m:dPr>
                    <m:begChr m:val="|"/>
                    <m:endChr m:val=""/>
                    <m:ctrlPr>
                      <w:ins w:id="261" w:author="mil2037" w:date="2014-01-16T13:47:00Z">
                        <w:rPr>
                          <w:rFonts w:ascii="Cambria Math" w:hAnsi="Cambria Math"/>
                          <w:i/>
                        </w:rPr>
                      </w:ins>
                    </m:ctrlPr>
                  </m:dPr>
                  <m:e>
                    <w:ins w:id="262" w:author="mil2037" w:date="2014-01-16T13:47:00Z">
                      <m:r>
                        <w:rPr>
                          <w:rFonts w:ascii="Cambria Math" w:hAnsi="Cambria Math"/>
                        </w:rPr>
                        <m:t>B</m:t>
                      </m:r>
                    </w:ins>
                  </m:e>
                </m:d>
              </m:e>
            </m:d>
            <m:d>
              <m:dPr>
                <m:begChr m:val=""/>
                <m:endChr m:val="|"/>
                <m:ctrlPr>
                  <w:del w:id="263" w:author="mil2037" w:date="2014-01-16T13:47:00Z">
                    <w:rPr>
                      <w:rFonts w:ascii="Cambria Math" w:hAnsi="Cambria Math"/>
                      <w:i/>
                    </w:rPr>
                  </w:del>
                </m:ctrlPr>
              </m:dPr>
              <m:e>
                <m:sSub>
                  <m:sSubPr>
                    <m:ctrlPr>
                      <w:del w:id="264" w:author="mil2037" w:date="2014-01-16T13:47:00Z">
                        <w:rPr>
                          <w:rFonts w:ascii="Cambria Math" w:hAnsi="Cambria Math"/>
                          <w:i/>
                        </w:rPr>
                      </w:del>
                    </m:ctrlPr>
                  </m:sSubPr>
                  <m:e>
                    <w:del w:id="265" w:author="mil2037" w:date="2014-01-16T13:47:00Z">
                      <m:r>
                        <w:rPr>
                          <w:rFonts w:ascii="Cambria Math" w:hAnsi="Cambria Math"/>
                        </w:rPr>
                        <m:t>H</m:t>
                      </m:r>
                    </w:del>
                  </m:e>
                  <m:sub>
                    <m:sSub>
                      <m:sSubPr>
                        <m:ctrlPr>
                          <w:del w:id="266" w:author="mil2037" w:date="2014-01-16T13:47:00Z">
                            <w:rPr>
                              <w:rFonts w:ascii="Cambria Math" w:hAnsi="Cambria Math"/>
                              <w:i/>
                            </w:rPr>
                          </w:del>
                        </m:ctrlPr>
                      </m:sSubPr>
                      <m:e>
                        <w:del w:id="267" w:author="mil2037" w:date="2014-01-16T13:47:00Z">
                          <m:r>
                            <w:rPr>
                              <w:rFonts w:ascii="Cambria Math" w:hAnsi="Cambria Math"/>
                            </w:rPr>
                            <m:t>A</m:t>
                          </m:r>
                        </w:del>
                      </m:e>
                      <m:sub>
                        <w:del w:id="268" w:author="mil2037" w:date="2014-01-16T13:47:00Z">
                          <m:r>
                            <w:rPr>
                              <w:rFonts w:ascii="Cambria Math" w:hAnsi="Cambria Math"/>
                            </w:rPr>
                            <m:t>i</m:t>
                          </m:r>
                        </w:del>
                      </m:sub>
                    </m:sSub>
                  </m:sub>
                </m:sSub>
              </m:e>
            </m:d>
            <w:del w:id="269" w:author="mil2037" w:date="2014-01-16T13:47:00Z">
              <m:r>
                <w:rPr>
                  <w:rFonts w:ascii="Cambria Math" w:hAnsi="Cambria Math"/>
                </w:rPr>
                <m:t>B</m:t>
              </m:r>
            </w:del>
          </m:e>
        </m:nary>
        <m:r>
          <w:rPr>
            <w:rFonts w:ascii="Cambria Math"/>
          </w:rPr>
          <m:t xml:space="preserve"> </m:t>
        </m:r>
      </m:oMath>
      <w:r>
        <w:tab/>
        <w:t>(</w:t>
      </w:r>
      <w:r w:rsidR="005F1FA8">
        <w:fldChar w:fldCharType="begin"/>
      </w:r>
      <w:r w:rsidR="005F1FA8">
        <w:instrText xml:space="preserve"> SEQ "equation" \n \* MERGEFORMAT </w:instrText>
      </w:r>
      <w:r w:rsidR="005F1FA8">
        <w:fldChar w:fldCharType="separate"/>
      </w:r>
      <w:r w:rsidR="00FC59E1">
        <w:rPr>
          <w:noProof/>
        </w:rPr>
        <w:t>10</w:t>
      </w:r>
      <w:r w:rsidR="005F1FA8">
        <w:rPr>
          <w:noProof/>
        </w:rPr>
        <w:fldChar w:fldCharType="end"/>
      </w:r>
      <w:r>
        <w:t>)</w:t>
      </w:r>
    </w:p>
    <w:p w:rsidR="002E5E7B" w:rsidRDefault="002E5E7B" w:rsidP="002E5E7B">
      <w:pPr>
        <w:ind w:firstLine="230"/>
      </w:pPr>
      <w:r>
        <w:t xml:space="preserve">Because the </w:t>
      </w:r>
      <w:r w:rsidRPr="001B0543">
        <w:rPr>
          <w:i/>
        </w:rPr>
        <w:t>total intercorrelation</w:t>
      </w:r>
      <w:r>
        <w:t xml:space="preserve"> between two 1-dimensional distributions is the </w:t>
      </w:r>
      <w:r w:rsidRPr="001B0543">
        <w:rPr>
          <w:i/>
        </w:rPr>
        <w:t>mutual information</w:t>
      </w:r>
      <w:r>
        <w:t>, t</w:t>
      </w:r>
      <w:r w:rsidR="00804534">
        <w:t xml:space="preserve">he </w:t>
      </w:r>
      <w:r w:rsidR="0000057F" w:rsidRPr="001B0543">
        <w:t>N</w:t>
      </w:r>
      <w:r w:rsidR="00804534" w:rsidRPr="001B0543">
        <w:t>-body</w:t>
      </w:r>
      <w:r w:rsidR="00804534" w:rsidRPr="001B0543">
        <w:rPr>
          <w:i/>
        </w:rPr>
        <w:t xml:space="preserve"> total intercorrelation</w:t>
      </w:r>
      <w:r w:rsidR="00804534">
        <w:t xml:space="preserve"> </w:t>
      </w:r>
      <w:r>
        <w:t>between N 1-dimensional di</w:t>
      </w:r>
      <w:r>
        <w:t>s</w:t>
      </w:r>
      <w:r>
        <w:t>tributions is the</w:t>
      </w:r>
      <w:r w:rsidR="00804534">
        <w:t xml:space="preserve"> </w:t>
      </w:r>
      <w:r w:rsidR="0000057F">
        <w:t>N</w:t>
      </w:r>
      <w:r w:rsidR="00804534">
        <w:t xml:space="preserve">-body </w:t>
      </w:r>
      <w:r w:rsidR="00804534" w:rsidRPr="001B0543">
        <w:rPr>
          <w:i/>
        </w:rPr>
        <w:t>mutual i</w:t>
      </w:r>
      <w:r w:rsidR="0016177E" w:rsidRPr="001B0543">
        <w:rPr>
          <w:i/>
        </w:rPr>
        <w:t>nformation</w:t>
      </w:r>
      <w:r w:rsidR="001D4F77">
        <w:t xml:space="preserve"> when n is greater than 2</w:t>
      </w:r>
      <w:r>
        <w:t xml:space="preserve">. </w:t>
      </w:r>
    </w:p>
    <w:p w:rsidR="002E5E7B" w:rsidRPr="002E5E7B" w:rsidRDefault="002E5E7B" w:rsidP="002E5E7B"/>
    <w:p w:rsidR="004F203D" w:rsidRDefault="004F203D" w:rsidP="004F203D">
      <w:pPr>
        <w:rPr>
          <w:rFonts w:eastAsia="Calibri"/>
        </w:rPr>
      </w:pPr>
      <w:r>
        <w:rPr>
          <w:rFonts w:eastAsia="Calibri"/>
        </w:rPr>
        <w:t>Using</w:t>
      </w:r>
      <w:r w:rsidR="002B5F13">
        <w:rPr>
          <w:rFonts w:eastAsia="Calibri"/>
        </w:rPr>
        <w:t xml:space="preserve"> the</w:t>
      </w:r>
      <w:r>
        <w:rPr>
          <w:rFonts w:eastAsia="Calibri"/>
        </w:rPr>
        <w:t xml:space="preserve"> N-body </w:t>
      </w:r>
      <w:r w:rsidRPr="001B0543">
        <w:rPr>
          <w:rFonts w:eastAsia="Calibri"/>
          <w:i/>
        </w:rPr>
        <w:t>total intercorrelation</w:t>
      </w:r>
      <w:r>
        <w:rPr>
          <w:rFonts w:eastAsia="Calibri"/>
        </w:rPr>
        <w:t>, the total amount of rigid</w:t>
      </w:r>
      <w:r w:rsidR="001B0543">
        <w:rPr>
          <w:rFonts w:eastAsia="Calibri"/>
        </w:rPr>
        <w:t>-</w:t>
      </w:r>
      <w:r>
        <w:rPr>
          <w:rFonts w:eastAsia="Calibri"/>
        </w:rPr>
        <w:t xml:space="preserve">body </w:t>
      </w:r>
      <w:r w:rsidR="002B5F13">
        <w:rPr>
          <w:rFonts w:eastAsia="Calibri"/>
        </w:rPr>
        <w:t xml:space="preserve">behavior can be quantified. </w:t>
      </w:r>
      <w:r>
        <w:rPr>
          <w:rFonts w:eastAsia="Calibri"/>
        </w:rPr>
        <w:t xml:space="preserve"> </w:t>
      </w:r>
      <w:r w:rsidR="002B5F13">
        <w:rPr>
          <w:rFonts w:eastAsia="Calibri"/>
        </w:rPr>
        <w:t xml:space="preserve">We calculate a </w:t>
      </w:r>
      <w:r w:rsidR="00E77285" w:rsidRPr="00E77285">
        <w:rPr>
          <w:rFonts w:eastAsia="Calibri"/>
          <w:i/>
          <w:rPrChange w:id="270" w:author="mil2037" w:date="2014-01-16T15:05:00Z">
            <w:rPr>
              <w:rFonts w:eastAsia="Calibri"/>
            </w:rPr>
          </w:rPrChange>
        </w:rPr>
        <w:t>generalized correlation coefficient</w:t>
      </w:r>
      <w:r w:rsidR="00105F8C">
        <w:rPr>
          <w:rFonts w:eastAsia="Calibri"/>
        </w:rPr>
        <w:t>, r,</w:t>
      </w:r>
      <w:r w:rsidR="00802986">
        <w:rPr>
          <w:rFonts w:eastAsia="Calibri"/>
        </w:rPr>
        <w:t xml:space="preserve"> </w:t>
      </w:r>
      <w:r w:rsidR="00E77285">
        <w:rPr>
          <w:rFonts w:eastAsia="Calibri"/>
        </w:rPr>
        <w:fldChar w:fldCharType="begin" w:fldLock="1"/>
      </w:r>
      <w:r w:rsidR="009C34BA">
        <w:rPr>
          <w:rFonts w:eastAsia="Calibri"/>
        </w:rPr>
        <w:instrText>ADDIN CSL_CITATION { "citationItems" : [ { "id" : "ITEM-1", "itemData" : { "DOI" : "10.1002/prot.20784", "ISSN" : "1097-0134", "PMID" : "16355416", "abstract" : "Correlated motions in biomolecules are often essential for their function, e.g., allosteric signal transduction or mechanical/thermodynamic energy transport. Because correlated motions in biomolecules remain difficult to access experimentally, molecular dynamics (MD) simulations are particular useful for their analysis. The established method to quantify correlations from MD simulations via calculation of the covariance matrix, however, is restricted to linear correlations and therefore misses part of the correlations in the atomic fluctuations. Herein, we propose a general statistical mechanics approach to detect and quantify any correlated motion from MD trajectories. This generalized correlation measure is contrasted with correlations obtained from covariance matrices for the B1 domain of protein G and T4 lysozyme. The new method successfully quantifies correlations and provides a valuable global overview over the functionally relevant collective motions of lysozyme. In particular, correlated motions of helix 1 together with the two main lobes of lysozyme are detected, which are not seen by the conventional covariance matrix. Overall, the established method misses more than 50% of the correlation. This failure is attributed to both, an interfering and unnecessary dependence on mutual orientations of the atomic fluctuations and, to a lesser extent, attributed to nonlinear correlations. Our generalized correlation measure overcomes these problems and, moreover, allows for an improved understanding of the conformational dynamics by separating linear and nonlinear contributions of the correlation.", "author" : [ { "dropping-particle" : "", "family" : "Lange", "given" : "Oliver F", "non-dropping-particle" : "", "parse-names" : false, "suffix" : "" }, { "dropping-particle" : "", "family" : "Grubm\u00fcller", "given" : "Helmut", "non-dropping-particle" : "", "parse-names" : false, "suffix" : "" } ], "container-title" : "Proteins", "id" : "ITEM-1", "issue" : "4", "issued" : { "date-parts" : [ [ "2006", "3", "1" ] ] }, "page" : "1053-61", "title" : "Generalized correlation for biomolecular dynamics.", "type" : "article-journal", "volume" : "62" }, "uris" : [ "http://www.mendeley.com/documents/?uuid=02d34bc7-f589-41cb-9996-e9761f1d2f00" ] } ], "mendeley" : { "previouslyFormattedCitation" : "[13]" }, "properties" : { "noteIndex" : 0 }, "schema" : "https://github.com/citation-style-language/schema/raw/master/csl-citation.json" }</w:instrText>
      </w:r>
      <w:r w:rsidR="00E77285">
        <w:rPr>
          <w:rFonts w:eastAsia="Calibri"/>
        </w:rPr>
        <w:fldChar w:fldCharType="separate"/>
      </w:r>
      <w:r w:rsidR="009F6B72" w:rsidRPr="009F6B72">
        <w:rPr>
          <w:rFonts w:eastAsia="Calibri"/>
          <w:noProof/>
        </w:rPr>
        <w:t>[13]</w:t>
      </w:r>
      <w:r w:rsidR="00E77285">
        <w:rPr>
          <w:rFonts w:eastAsia="Calibri"/>
        </w:rPr>
        <w:fldChar w:fldCharType="end"/>
      </w:r>
      <w:r w:rsidR="002E5E7B">
        <w:rPr>
          <w:rFonts w:eastAsia="Calibri"/>
        </w:rPr>
        <w:t>:</w:t>
      </w:r>
    </w:p>
    <w:p w:rsidR="002B5F13" w:rsidRPr="002E5E7B" w:rsidRDefault="002B5F13" w:rsidP="002E5E7B">
      <w:pPr>
        <w:pStyle w:val="equation"/>
      </w:pPr>
      <w:r>
        <w:tab/>
      </w:r>
      <m:oMath>
        <m:r>
          <w:rPr>
            <w:rFonts w:ascii="Cambria Math" w:hAnsi="Cambria Math"/>
          </w:rPr>
          <m:t>r=</m:t>
        </m:r>
        <m:rad>
          <m:radPr>
            <m:degHide m:val="1"/>
            <m:ctrlPr>
              <w:rPr>
                <w:rFonts w:ascii="Cambria Math" w:hAnsi="Cambria Math"/>
                <w:i/>
              </w:rPr>
            </m:ctrlPr>
          </m:radPr>
          <m:deg/>
          <m:e>
            <m:r>
              <w:rPr>
                <w:rFonts w:ascii="Cambria Math" w:hAnsi="Cambria Math"/>
              </w:rPr>
              <m:t xml:space="preserve">1-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m:t>
                    </m:r>
                  </m:num>
                  <m:den>
                    <m:r>
                      <w:rPr>
                        <w:rFonts w:ascii="Cambria Math" w:hAnsi="Cambria Math"/>
                      </w:rPr>
                      <m:t>s(d)</m:t>
                    </m:r>
                  </m:den>
                </m:f>
              </m:sup>
            </m:sSup>
          </m:e>
        </m:rad>
      </m:oMath>
      <w:r>
        <w:tab/>
        <w:t>(</w:t>
      </w:r>
      <w:r w:rsidR="005F1FA8">
        <w:fldChar w:fldCharType="begin"/>
      </w:r>
      <w:r w:rsidR="005F1FA8">
        <w:instrText xml:space="preserve"> SEQ "equation" \n \* MERGEFORMAT </w:instrText>
      </w:r>
      <w:r w:rsidR="005F1FA8">
        <w:fldChar w:fldCharType="separate"/>
      </w:r>
      <w:r w:rsidR="00FC59E1">
        <w:rPr>
          <w:noProof/>
        </w:rPr>
        <w:t>11</w:t>
      </w:r>
      <w:r w:rsidR="005F1FA8">
        <w:rPr>
          <w:noProof/>
        </w:rPr>
        <w:fldChar w:fldCharType="end"/>
      </w:r>
      <w:r>
        <w:t>)</w:t>
      </w:r>
    </w:p>
    <w:p w:rsidR="00C55B43" w:rsidRDefault="002E5E7B" w:rsidP="0016177E">
      <w:pPr>
        <w:ind w:firstLine="230"/>
      </w:pPr>
      <w:r>
        <w:t xml:space="preserve">I is an arbitrary information measure, and s(d) is the appropriate scaling </w:t>
      </w:r>
      <w:r w:rsidR="00C55B43">
        <w:t>coefficient as a function of dimension</w:t>
      </w:r>
      <w:r w:rsidR="002A2F4E">
        <w:t xml:space="preserve"> which allows us to compare the information measure to the mutual information between two normal distributions with unit variance</w:t>
      </w:r>
      <w:r w:rsidR="00C55B43">
        <w:t xml:space="preserve"> (</w:t>
      </w:r>
      <w:r>
        <w:t xml:space="preserve">for example,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-1</m:t>
        </m:r>
      </m:oMath>
      <w:r>
        <w:t xml:space="preserve"> for </w:t>
      </w:r>
      <m:oMath>
        <m:sSub>
          <m:sSubPr>
            <m:ctrlPr>
              <w:rPr>
                <w:rFonts w:ascii="Cambria Math" w:hAnsi="Cambria Math"/>
                <w:i/>
              </w:rPr>
            </m:ctrlPr>
          </m:sSubPr>
          <m:e>
            <m:r>
              <w:rPr>
                <w:rFonts w:ascii="Cambria Math" w:hAnsi="Cambria Math"/>
              </w:rPr>
              <m:t>TC</m:t>
            </m:r>
          </m:e>
          <m:sub>
            <m:r>
              <w:rPr>
                <w:rFonts w:ascii="Cambria Math" w:hAnsi="Cambria Math"/>
              </w:rPr>
              <m:t>INTER</m:t>
            </m:r>
          </m:sub>
        </m:sSub>
      </m:oMath>
      <w:r w:rsidR="00C55B43">
        <w:t xml:space="preserve"> and </w:t>
      </w:r>
      <m:oMath>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ctrlPr>
              <w:rPr>
                <w:rFonts w:ascii="Cambria Math" w:hAnsi="Cambria Math"/>
                <w:i/>
              </w:rPr>
            </m:ctrlPr>
          </m:e>
        </m:func>
      </m:oMath>
      <w:r w:rsidR="00C55B43">
        <w:t xml:space="preserve"> for </w:t>
      </w:r>
      <w:r w:rsidR="00C55B43" w:rsidRPr="001B0543">
        <w:rPr>
          <w:i/>
        </w:rPr>
        <w:t>mutual information</w:t>
      </w:r>
      <w:r>
        <w:t>).</w:t>
      </w:r>
      <w:r w:rsidR="002B5F13">
        <w:t xml:space="preserve"> </w:t>
      </w:r>
      <w:r w:rsidR="005A007C">
        <w:t>We will use r</w:t>
      </w:r>
      <w:r w:rsidR="00C55B43">
        <w:t xml:space="preserve"> as a function of </w:t>
      </w:r>
      <w:r w:rsidR="00C55B43" w:rsidRPr="001B0543">
        <w:rPr>
          <w:i/>
        </w:rPr>
        <w:t>mutual information</w:t>
      </w:r>
      <w:r w:rsidR="00C55B43">
        <w:t xml:space="preserve"> (r</w:t>
      </w:r>
      <w:r w:rsidR="00C55B43" w:rsidRPr="00C55B43">
        <w:rPr>
          <w:vertAlign w:val="subscript"/>
        </w:rPr>
        <w:t>mutual</w:t>
      </w:r>
      <w:r w:rsidR="00C55B43">
        <w:t xml:space="preserve">) and </w:t>
      </w:r>
      <w:r w:rsidR="00C55B43" w:rsidRPr="001B0543">
        <w:rPr>
          <w:i/>
        </w:rPr>
        <w:t>total intercorrelation</w:t>
      </w:r>
      <w:r w:rsidR="00C55B43">
        <w:t xml:space="preserve"> (r</w:t>
      </w:r>
      <w:r w:rsidR="00C55B43">
        <w:rPr>
          <w:vertAlign w:val="subscript"/>
        </w:rPr>
        <w:t>inter</w:t>
      </w:r>
      <w:r w:rsidR="00C55B43">
        <w:t>)</w:t>
      </w:r>
      <w:r w:rsidR="005A007C">
        <w:t xml:space="preserve"> to invest</w:t>
      </w:r>
      <w:r w:rsidR="005A007C">
        <w:t>i</w:t>
      </w:r>
      <w:r w:rsidR="005A007C">
        <w:t xml:space="preserve">gate the overall amount of </w:t>
      </w:r>
      <w:r w:rsidR="00557A5A">
        <w:t>collective</w:t>
      </w:r>
      <w:r w:rsidR="005A007C">
        <w:t xml:space="preserve"> behavior.</w:t>
      </w:r>
    </w:p>
    <w:p w:rsidR="002B5F13" w:rsidRDefault="00802986" w:rsidP="0016177E">
      <w:pPr>
        <w:ind w:firstLine="230"/>
      </w:pPr>
      <w:r>
        <w:t xml:space="preserve">We next introduce a method for investigating other </w:t>
      </w:r>
      <w:r w:rsidR="001B0543">
        <w:t>rigid</w:t>
      </w:r>
      <w:r w:rsidR="00BD6393">
        <w:t>-</w:t>
      </w:r>
      <w:r w:rsidR="001B0543">
        <w:t>body</w:t>
      </w:r>
      <w:r>
        <w:t xml:space="preserve"> characteristics that provide additional detail using the N-body expansion of the configurational entropy. </w:t>
      </w:r>
      <w:r w:rsidR="005A007C">
        <w:t xml:space="preserve"> </w:t>
      </w:r>
    </w:p>
    <w:p w:rsidR="0000057F" w:rsidRDefault="000A4A13" w:rsidP="000A4A13">
      <w:pPr>
        <w:pStyle w:val="heading2"/>
      </w:pPr>
      <w:r>
        <w:t xml:space="preserve">Using the N-body Expansion of the Configurational Entropy to Define </w:t>
      </w:r>
      <w:r w:rsidR="001B0543">
        <w:t>Rigid</w:t>
      </w:r>
      <w:r w:rsidR="00BD6393">
        <w:t>-B</w:t>
      </w:r>
      <w:r w:rsidR="001B0543">
        <w:t>ody</w:t>
      </w:r>
      <w:r>
        <w:t xml:space="preserve"> Dynamics</w:t>
      </w:r>
    </w:p>
    <w:p w:rsidR="00AE7CD5" w:rsidRDefault="008B7366" w:rsidP="000A4A13">
      <w:pPr>
        <w:ind w:firstLine="230"/>
      </w:pPr>
      <w:r>
        <w:t>The entropy of a system can be written as an expansion of the n-body information in n:</w:t>
      </w:r>
    </w:p>
    <w:p w:rsidR="00A74068" w:rsidRDefault="000A4A13" w:rsidP="000A4A13">
      <w:pPr>
        <w:pStyle w:val="equation"/>
      </w:pPr>
      <w:r>
        <w:tab/>
      </w:r>
      <m:oMath>
        <m:r>
          <w:rPr>
            <w:rFonts w:ascii="Cambria Math" w:hAnsi="Cambria Math"/>
            <w:szCs w:val="24"/>
          </w:rPr>
          <m:t>H</m:t>
        </m:r>
        <m:r>
          <w:rPr>
            <w:rFonts w:ascii="Cambria Math"/>
            <w:szCs w:val="24"/>
          </w:rPr>
          <m:t>=</m:t>
        </m:r>
        <m:nary>
          <m:naryPr>
            <m:chr m:val="∑"/>
            <m:limLoc m:val="undOvr"/>
            <m:subHide m:val="1"/>
            <m:supHide m:val="1"/>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1</m:t>
                </m:r>
              </m:sub>
            </m:sSub>
          </m:e>
        </m:nary>
        <m:r>
          <w:rPr>
            <w:rFonts w:ascii="Cambria Math" w:hAnsi="Cambria Math"/>
            <w:szCs w:val="24"/>
          </w:rPr>
          <m:t>-</m:t>
        </m:r>
        <m:r>
          <w:rPr>
            <w:rFonts w:ascii="Cambria Math"/>
            <w:szCs w:val="24"/>
          </w:rPr>
          <m:t xml:space="preserve"> </m:t>
        </m:r>
        <m:nary>
          <m:naryPr>
            <m:chr m:val="∑"/>
            <m:limLoc m:val="undOvr"/>
            <m:subHide m:val="1"/>
            <m:supHide m:val="1"/>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2</m:t>
                </m:r>
              </m:sub>
            </m:sSub>
          </m:e>
        </m:nary>
        <m:r>
          <w:rPr>
            <w:rFonts w:ascii="Cambria Math"/>
            <w:szCs w:val="24"/>
          </w:rPr>
          <m:t xml:space="preserve">+ </m:t>
        </m:r>
        <m:nary>
          <m:naryPr>
            <m:chr m:val="∑"/>
            <m:limLoc m:val="undOvr"/>
            <m:subHide m:val="1"/>
            <m:supHide m:val="1"/>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3</m:t>
                </m:r>
              </m:sub>
            </m:sSub>
          </m:e>
        </m:nary>
        <m:r>
          <w:rPr>
            <w:rFonts w:ascii="Cambria Math" w:hAnsi="Cambria Math"/>
            <w:szCs w:val="24"/>
          </w:rPr>
          <m:t>-</m:t>
        </m:r>
        <m:r>
          <w:rPr>
            <w:rFonts w:ascii="Cambria Math"/>
            <w:szCs w:val="24"/>
          </w:rPr>
          <m:t xml:space="preserve"> </m:t>
        </m:r>
        <m:nary>
          <m:naryPr>
            <m:chr m:val="∑"/>
            <m:limLoc m:val="undOvr"/>
            <m:subHide m:val="1"/>
            <m:supHide m:val="1"/>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4</m:t>
                </m:r>
              </m:sub>
            </m:sSub>
          </m:e>
        </m:nary>
        <m:r>
          <w:rPr>
            <w:rFonts w:ascii="Cambria Math" w:hAnsi="Cambria Math"/>
            <w:szCs w:val="24"/>
          </w:rPr>
          <m:t>…</m:t>
        </m:r>
        <m:nary>
          <m:naryPr>
            <m:chr m:val="∑"/>
            <m:limLoc m:val="undOvr"/>
            <m:subHide m:val="1"/>
            <m:supHide m:val="1"/>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N</m:t>
                </m:r>
              </m:sub>
            </m:sSub>
          </m:e>
        </m:nary>
      </m:oMath>
      <w:r w:rsidRPr="00711EF9">
        <w:rPr>
          <w:rFonts w:eastAsia="MS Mincho"/>
        </w:rPr>
        <w:t xml:space="preserve"> </w:t>
      </w:r>
      <w:r>
        <w:tab/>
        <w:t>(</w:t>
      </w:r>
      <w:r w:rsidR="005F1FA8">
        <w:fldChar w:fldCharType="begin"/>
      </w:r>
      <w:r w:rsidR="005F1FA8">
        <w:instrText xml:space="preserve"> SEQ "equation" \n \* MERGEFORMAT </w:instrText>
      </w:r>
      <w:r w:rsidR="005F1FA8">
        <w:fldChar w:fldCharType="separate"/>
      </w:r>
      <w:r w:rsidR="00FC59E1">
        <w:rPr>
          <w:noProof/>
        </w:rPr>
        <w:t>12</w:t>
      </w:r>
      <w:r w:rsidR="005F1FA8">
        <w:rPr>
          <w:noProof/>
        </w:rPr>
        <w:fldChar w:fldCharType="end"/>
      </w:r>
      <w:r>
        <w:t>)</w:t>
      </w:r>
    </w:p>
    <w:p w:rsidR="00A74068" w:rsidRPr="003E7B00" w:rsidRDefault="008B7366" w:rsidP="003E7B00">
      <w:pPr>
        <w:ind w:firstLine="230"/>
        <w:rPr>
          <w:rFonts w:eastAsia="Calibri"/>
        </w:rPr>
      </w:pPr>
      <w:r>
        <w:t xml:space="preserve">Here each term </w:t>
      </w:r>
      <m:oMath>
        <m:nary>
          <m:naryPr>
            <m:chr m:val="∑"/>
            <m:limLoc m:val="undOvr"/>
            <m:subHide m:val="1"/>
            <m:supHide m:val="1"/>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n</m:t>
                </m:r>
              </m:sub>
            </m:sSub>
          </m:e>
        </m:nary>
      </m:oMath>
      <w:r w:rsidR="00A74068">
        <w:t xml:space="preserve"> </w:t>
      </w:r>
      <w:r>
        <w:t>is the sum of all possible n-body</w:t>
      </w:r>
      <w:r w:rsidR="00F40749">
        <w:t xml:space="preserve"> </w:t>
      </w:r>
      <w:r w:rsidR="00F40749" w:rsidRPr="001B0543">
        <w:rPr>
          <w:i/>
        </w:rPr>
        <w:t>mutual information</w:t>
      </w:r>
      <w:r>
        <w:t xml:space="preserve"> terms, where </w:t>
      </w:r>
      <w:r w:rsidR="00A74068">
        <w:t>I</w:t>
      </w:r>
      <w:r w:rsidR="00A74068">
        <w:rPr>
          <w:vertAlign w:val="subscript"/>
        </w:rPr>
        <w:t>1</w:t>
      </w:r>
      <w:r w:rsidR="00A74068">
        <w:t xml:space="preserve"> </w:t>
      </w:r>
      <w:r>
        <w:t xml:space="preserve">corresponds to the marginal entropy. If the system is completely disordered, </w:t>
      </w:r>
      <w:r w:rsidR="00752D3B">
        <w:t>all</w:t>
      </w:r>
      <w:r>
        <w:t xml:space="preserve"> terms</w:t>
      </w:r>
      <w:r w:rsidR="00752D3B">
        <w:t xml:space="preserve"> n &gt; 1</w:t>
      </w:r>
      <w:r>
        <w:t xml:space="preserve"> are approximately zero</w:t>
      </w:r>
      <w:r w:rsidR="00A6620C">
        <w:t>, and the entropy can be approximated by te</w:t>
      </w:r>
      <w:r w:rsidR="00A6620C">
        <w:t>r</w:t>
      </w:r>
      <w:r w:rsidR="00A6620C">
        <w:t>minating the expansion at n = 1</w:t>
      </w:r>
      <w:r>
        <w:t>. If the system is completely order</w:t>
      </w:r>
      <w:r w:rsidR="00A6620C">
        <w:t>ed</w:t>
      </w:r>
      <w:r>
        <w:t xml:space="preserve">, </w:t>
      </w:r>
      <w:r w:rsidR="00A6620C">
        <w:t xml:space="preserve">corresponding to </w:t>
      </w:r>
      <w:r w:rsidR="00A6620C">
        <w:lastRenderedPageBreak/>
        <w:t>a rigid body,</w:t>
      </w:r>
      <w:r w:rsidR="00F40749">
        <w:t xml:space="preserve"> </w:t>
      </w:r>
      <w:r w:rsidR="00A6620C">
        <w:t xml:space="preserve"> </w:t>
      </w:r>
      <m:oMath>
        <m:nary>
          <m:naryPr>
            <m:chr m:val="∑"/>
            <m:limLoc m:val="undOvr"/>
            <m:subHide m:val="1"/>
            <m:supHide m:val="1"/>
            <m:ctrlPr>
              <w:rPr>
                <w:rFonts w:ascii="Cambria Math" w:hAnsi="Cambria Math"/>
                <w:i/>
                <w:szCs w:val="24"/>
              </w:rPr>
            </m:ctrlPr>
          </m:naryPr>
          <m:sub/>
          <m:sup/>
          <m:e>
            <m:sSub>
              <m:sSubPr>
                <m:ctrlPr>
                  <w:rPr>
                    <w:rFonts w:ascii="Cambria Math" w:hAnsi="Cambria Math"/>
                    <w:i/>
                    <w:szCs w:val="24"/>
                  </w:rPr>
                </m:ctrlPr>
              </m:sSubPr>
              <m:e>
                <m:r>
                  <w:rPr>
                    <w:rFonts w:ascii="Cambria Math"/>
                    <w:szCs w:val="24"/>
                  </w:rPr>
                  <m:t>I</m:t>
                </m:r>
              </m:e>
              <m:sub>
                <m:r>
                  <w:rPr>
                    <w:rFonts w:ascii="Cambria Math"/>
                    <w:szCs w:val="24"/>
                  </w:rPr>
                  <m:t>n</m:t>
                </m:r>
              </m:sub>
            </m:sSub>
          </m:e>
        </m:nary>
        <m:r>
          <w:rPr>
            <w:rFonts w:ascii="Cambria Math" w:hAnsi="Cambria Math"/>
            <w:szCs w:val="24"/>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oMath>
      <w:r w:rsidR="00A6620C">
        <w:t xml:space="preserve"> and the entropy will oscillate according to the binomial coefficient such that it can only be accurately calculated at n</w:t>
      </w:r>
      <w:r w:rsidR="00206FAE">
        <w:t xml:space="preserve"> </w:t>
      </w:r>
      <w:r w:rsidR="00A6620C">
        <w:t>=</w:t>
      </w:r>
      <w:r w:rsidR="00206FAE">
        <w:t xml:space="preserve"> </w:t>
      </w:r>
      <w:r w:rsidR="00A6620C">
        <w:t>N.</w:t>
      </w:r>
    </w:p>
    <w:p w:rsidR="00CE5C41" w:rsidRDefault="00206FAE" w:rsidP="003E7B00">
      <w:pPr>
        <w:ind w:firstLine="230"/>
      </w:pPr>
      <w:r>
        <w:t>Based on this, one can define two rigid</w:t>
      </w:r>
      <w:r w:rsidR="001B0543">
        <w:t>-</w:t>
      </w:r>
      <w:r>
        <w:t xml:space="preserve">body parameters. </w:t>
      </w:r>
      <w:r w:rsidR="00AF590E">
        <w:t>One is t</w:t>
      </w:r>
      <w:r>
        <w:t xml:space="preserve">he </w:t>
      </w:r>
      <w:r w:rsidR="001B0543">
        <w:rPr>
          <w:i/>
        </w:rPr>
        <w:t>rigid</w:t>
      </w:r>
      <w:r w:rsidR="00BD6393">
        <w:rPr>
          <w:i/>
        </w:rPr>
        <w:t>-</w:t>
      </w:r>
      <w:r w:rsidR="001B0543">
        <w:rPr>
          <w:i/>
        </w:rPr>
        <w:t>body</w:t>
      </w:r>
      <w:r w:rsidR="00827617" w:rsidRPr="00883C64">
        <w:rPr>
          <w:i/>
        </w:rPr>
        <w:t xml:space="preserve"> fraction</w:t>
      </w:r>
      <w:r w:rsidR="00CE5C41">
        <w:t xml:space="preserve"> </w:t>
      </w:r>
      <w:r w:rsidR="00AF590E">
        <w:t xml:space="preserve">(RBF) that </w:t>
      </w:r>
      <w:r w:rsidR="005900CA">
        <w:t>describes</w:t>
      </w:r>
      <w:r>
        <w:t xml:space="preserve"> </w:t>
      </w:r>
      <w:r w:rsidR="00AF590E">
        <w:t xml:space="preserve">the </w:t>
      </w:r>
      <w:r>
        <w:t xml:space="preserve">average </w:t>
      </w:r>
      <w:r w:rsidR="005900CA">
        <w:t xml:space="preserve">fraction </w:t>
      </w:r>
      <w:r>
        <w:t xml:space="preserve">of </w:t>
      </w:r>
      <w:r w:rsidR="00827617">
        <w:t xml:space="preserve">2-body </w:t>
      </w:r>
      <w:r w:rsidR="00F40749" w:rsidRPr="001B0543">
        <w:rPr>
          <w:i/>
        </w:rPr>
        <w:t xml:space="preserve">mutual </w:t>
      </w:r>
      <w:r w:rsidR="00827617" w:rsidRPr="001B0543">
        <w:rPr>
          <w:i/>
        </w:rPr>
        <w:t>information</w:t>
      </w:r>
      <w:r>
        <w:t xml:space="preserve"> that is part of the rigid</w:t>
      </w:r>
      <w:r w:rsidR="001B0543">
        <w:t>-</w:t>
      </w:r>
      <w:r w:rsidR="005900CA">
        <w:t xml:space="preserve">body N-body motion. </w:t>
      </w:r>
    </w:p>
    <w:p w:rsidR="00CE5C41" w:rsidRDefault="000A4A13" w:rsidP="000A4A13">
      <w:pPr>
        <w:pStyle w:val="equation"/>
      </w:pPr>
      <w:r>
        <w:tab/>
      </w:r>
      <m:oMath>
        <m:r>
          <w:rPr>
            <w:rFonts w:ascii="Cambria Math" w:hAnsi="Cambria Math"/>
            <w:szCs w:val="24"/>
          </w:rPr>
          <m:t xml:space="preserve">RBF= </m:t>
        </m:r>
        <m:f>
          <m:fPr>
            <m:ctrlPr>
              <w:rPr>
                <w:rFonts w:ascii="Cambria Math" w:eastAsia="Calibri" w:hAnsi="Cambria Math"/>
                <w:i/>
              </w:rPr>
            </m:ctrlPr>
          </m:fPr>
          <m:num>
            <m:sSub>
              <m:sSubPr>
                <m:ctrlPr>
                  <w:rPr>
                    <w:rFonts w:ascii="Cambria Math" w:hAnsi="Cambria Math"/>
                    <w:i/>
                    <w:szCs w:val="24"/>
                  </w:rPr>
                </m:ctrlPr>
              </m:sSubPr>
              <m:e>
                <m:r>
                  <w:rPr>
                    <w:rFonts w:ascii="Cambria Math"/>
                    <w:szCs w:val="24"/>
                  </w:rPr>
                  <m:t>I</m:t>
                </m:r>
              </m:e>
              <m:sub>
                <m:r>
                  <w:rPr>
                    <w:rFonts w:ascii="Cambria Math"/>
                    <w:szCs w:val="24"/>
                  </w:rPr>
                  <m:t>N</m:t>
                </m:r>
              </m:sub>
            </m:sSub>
          </m:num>
          <m:den>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szCs w:val="24"/>
                      </w:rPr>
                      <m:t>I</m:t>
                    </m:r>
                  </m:e>
                  <m:sub>
                    <m:r>
                      <w:rPr>
                        <w:rFonts w:ascii="Cambria Math"/>
                        <w:szCs w:val="24"/>
                      </w:rPr>
                      <m:t>2</m:t>
                    </m:r>
                  </m:sub>
                </m:sSub>
              </m:e>
            </m:d>
          </m:den>
        </m:f>
      </m:oMath>
      <w:r w:rsidRPr="00711EF9">
        <w:rPr>
          <w:rFonts w:eastAsia="MS Mincho"/>
        </w:rPr>
        <w:t xml:space="preserve"> </w:t>
      </w:r>
      <w:r>
        <w:tab/>
        <w:t>(</w:t>
      </w:r>
      <w:r w:rsidR="005F1FA8">
        <w:fldChar w:fldCharType="begin"/>
      </w:r>
      <w:r w:rsidR="005F1FA8">
        <w:instrText xml:space="preserve"> SEQ "equation" \n \* MERGEFORMAT </w:instrText>
      </w:r>
      <w:r w:rsidR="005F1FA8">
        <w:fldChar w:fldCharType="separate"/>
      </w:r>
      <w:r w:rsidR="00FC59E1">
        <w:rPr>
          <w:noProof/>
        </w:rPr>
        <w:t>13</w:t>
      </w:r>
      <w:r w:rsidR="005F1FA8">
        <w:rPr>
          <w:noProof/>
        </w:rPr>
        <w:fldChar w:fldCharType="end"/>
      </w:r>
      <w:r>
        <w:t>)</w:t>
      </w:r>
    </w:p>
    <w:p w:rsidR="003E7B00" w:rsidRDefault="00827617" w:rsidP="003E7B00">
      <w:pPr>
        <w:ind w:firstLine="230"/>
      </w:pPr>
      <w:r>
        <w:t>If all correlations are due to rigid</w:t>
      </w:r>
      <w:r w:rsidR="001B0543">
        <w:t>-</w:t>
      </w:r>
      <w:r>
        <w:t>body mo</w:t>
      </w:r>
      <w:r w:rsidR="003A4C5D">
        <w:t>tions</w:t>
      </w:r>
      <w:r w:rsidR="00CE5C41">
        <w:t xml:space="preserve">, </w:t>
      </w:r>
      <m:oMath>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szCs w:val="24"/>
                  </w:rPr>
                  <m:t>I</m:t>
                </m:r>
              </m:e>
              <m:sub>
                <m:r>
                  <w:rPr>
                    <w:rFonts w:ascii="Cambria Math"/>
                    <w:szCs w:val="24"/>
                  </w:rPr>
                  <m:t>2</m:t>
                </m:r>
              </m:sub>
            </m:sSub>
          </m:e>
        </m:d>
      </m:oMath>
      <w:r w:rsidR="00B82560">
        <w:rPr>
          <w:szCs w:val="24"/>
        </w:rPr>
        <w:t xml:space="preserve"> = </w:t>
      </w:r>
      <m:oMath>
        <m:sSub>
          <m:sSubPr>
            <m:ctrlPr>
              <w:rPr>
                <w:rFonts w:ascii="Cambria Math" w:hAnsi="Cambria Math"/>
                <w:i/>
                <w:szCs w:val="24"/>
              </w:rPr>
            </m:ctrlPr>
          </m:sSubPr>
          <m:e>
            <m:r>
              <w:rPr>
                <w:rFonts w:ascii="Cambria Math"/>
                <w:szCs w:val="24"/>
              </w:rPr>
              <m:t>I</m:t>
            </m:r>
          </m:e>
          <m:sub>
            <m:r>
              <w:rPr>
                <w:rFonts w:ascii="Cambria Math"/>
                <w:szCs w:val="24"/>
              </w:rPr>
              <m:t>N</m:t>
            </m:r>
          </m:sub>
        </m:sSub>
      </m:oMath>
      <w:r w:rsidR="00B82560">
        <w:rPr>
          <w:szCs w:val="24"/>
        </w:rPr>
        <w:t xml:space="preserve"> and </w:t>
      </w:r>
      <w:r w:rsidR="00CE5C41">
        <w:t>RBF = 1</w:t>
      </w:r>
      <w:r>
        <w:t xml:space="preserve">. </w:t>
      </w:r>
      <w:r w:rsidR="00CE5C41">
        <w:t>If there are no rigid</w:t>
      </w:r>
      <w:r w:rsidR="001B0543">
        <w:t>-</w:t>
      </w:r>
      <w:r w:rsidR="00CE5C41">
        <w:t xml:space="preserve">body motions, </w:t>
      </w:r>
      <m:oMath>
        <m:sSub>
          <m:sSubPr>
            <m:ctrlPr>
              <w:rPr>
                <w:rFonts w:ascii="Cambria Math" w:hAnsi="Cambria Math"/>
                <w:i/>
                <w:szCs w:val="24"/>
              </w:rPr>
            </m:ctrlPr>
          </m:sSubPr>
          <m:e>
            <m:r>
              <w:rPr>
                <w:rFonts w:ascii="Cambria Math"/>
                <w:szCs w:val="24"/>
              </w:rPr>
              <m:t>I</m:t>
            </m:r>
          </m:e>
          <m:sub>
            <m:r>
              <w:rPr>
                <w:rFonts w:ascii="Cambria Math"/>
                <w:szCs w:val="24"/>
              </w:rPr>
              <m:t>N</m:t>
            </m:r>
          </m:sub>
        </m:sSub>
      </m:oMath>
      <w:r w:rsidR="00B82560">
        <w:rPr>
          <w:szCs w:val="24"/>
        </w:rPr>
        <w:t xml:space="preserve"> = 0 and thus </w:t>
      </w:r>
      <w:r w:rsidR="00CE5C41">
        <w:t xml:space="preserve">RBF = 0. For a completely disordered system, </w:t>
      </w:r>
      <m:oMath>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szCs w:val="24"/>
                  </w:rPr>
                  <m:t>I</m:t>
                </m:r>
              </m:e>
              <m:sub>
                <m:r>
                  <w:rPr>
                    <w:rFonts w:ascii="Cambria Math"/>
                    <w:szCs w:val="24"/>
                  </w:rPr>
                  <m:t>2</m:t>
                </m:r>
              </m:sub>
            </m:sSub>
          </m:e>
        </m:d>
      </m:oMath>
      <w:r w:rsidR="00B82560">
        <w:rPr>
          <w:szCs w:val="24"/>
        </w:rPr>
        <w:t xml:space="preserve"> = </w:t>
      </w:r>
      <m:oMath>
        <m:sSub>
          <m:sSubPr>
            <m:ctrlPr>
              <w:rPr>
                <w:rFonts w:ascii="Cambria Math" w:hAnsi="Cambria Math"/>
                <w:i/>
                <w:szCs w:val="24"/>
              </w:rPr>
            </m:ctrlPr>
          </m:sSubPr>
          <m:e>
            <m:r>
              <w:rPr>
                <w:rFonts w:ascii="Cambria Math"/>
                <w:szCs w:val="24"/>
              </w:rPr>
              <m:t>I</m:t>
            </m:r>
          </m:e>
          <m:sub>
            <m:r>
              <w:rPr>
                <w:rFonts w:ascii="Cambria Math"/>
                <w:szCs w:val="24"/>
              </w:rPr>
              <m:t>N</m:t>
            </m:r>
          </m:sub>
        </m:sSub>
      </m:oMath>
      <w:r w:rsidR="00B82560">
        <w:rPr>
          <w:szCs w:val="24"/>
        </w:rPr>
        <w:t xml:space="preserve">= 0, and </w:t>
      </w:r>
      <w:r w:rsidR="00CE5C41">
        <w:t xml:space="preserve">RBF is undefined. </w:t>
      </w:r>
    </w:p>
    <w:p w:rsidR="00383CE2" w:rsidRDefault="005900CA" w:rsidP="003E7B00">
      <w:pPr>
        <w:ind w:firstLine="230"/>
      </w:pPr>
      <w:r>
        <w:t>In addition to quantifying the absolute rigid</w:t>
      </w:r>
      <w:r w:rsidR="001B0543">
        <w:t>-</w:t>
      </w:r>
      <w:r>
        <w:t>body behavior, the existence of other n-body</w:t>
      </w:r>
      <w:r w:rsidR="00206FAE">
        <w:t xml:space="preserve"> </w:t>
      </w:r>
      <w:r>
        <w:t>correla</w:t>
      </w:r>
      <w:r w:rsidR="00827617">
        <w:t>tions that are greater than 2 but less than N</w:t>
      </w:r>
      <w:r>
        <w:t xml:space="preserve"> can be revealed </w:t>
      </w:r>
      <w:r w:rsidR="00CE5C41">
        <w:t>by how quickly the</w:t>
      </w:r>
      <w:r w:rsidR="00206FAE">
        <w:t xml:space="preserve"> expansion of the entropy</w:t>
      </w:r>
      <w:r w:rsidR="00CE5C41">
        <w:t xml:space="preserve"> converges</w:t>
      </w:r>
      <w:r>
        <w:t>.</w:t>
      </w:r>
      <w:r w:rsidR="00CE5C41">
        <w:t xml:space="preserve"> W</w:t>
      </w:r>
      <w:r w:rsidR="00206FAE">
        <w:t>e parameterize a function to d</w:t>
      </w:r>
      <w:r w:rsidR="00206FAE">
        <w:t>e</w:t>
      </w:r>
      <w:r w:rsidR="00206FAE">
        <w:t>scribe the average n-body information term as a function of n</w:t>
      </w:r>
      <w:r w:rsidR="00827617">
        <w:t xml:space="preserve"> from 2 to N</w:t>
      </w:r>
      <w:r w:rsidR="00383CE2">
        <w:t>, with the following exponential form:</w:t>
      </w:r>
    </w:p>
    <w:p w:rsidR="0083379E" w:rsidRPr="0083379E" w:rsidRDefault="0083379E" w:rsidP="0083379E">
      <w:pPr>
        <w:pStyle w:val="equation"/>
      </w:pPr>
      <w:r>
        <w:tab/>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r>
          <w:rPr>
            <w:rFonts w:ascii="Cambria Math"/>
            <w:szCs w:val="24"/>
          </w:rPr>
          <m:t>=</m:t>
        </m:r>
        <m:r>
          <w:rPr>
            <w:rFonts w:ascii="Cambria Math"/>
          </w:rPr>
          <m:t>A</m:t>
        </m:r>
        <m:sSup>
          <m:sSupPr>
            <m:ctrlPr>
              <w:rPr>
                <w:rFonts w:ascii="Cambria Math" w:hAnsi="Cambria Math"/>
                <w:i/>
              </w:rPr>
            </m:ctrlPr>
          </m:sSupPr>
          <m:e>
            <m:r>
              <w:rPr>
                <w:rFonts w:ascii="Cambria Math"/>
              </w:rPr>
              <m:t>e</m:t>
            </m:r>
          </m:e>
          <m:sup>
            <m:f>
              <m:fPr>
                <m:ctrlPr>
                  <w:rPr>
                    <w:rFonts w:ascii="Cambria Math" w:hAnsi="Cambria Math"/>
                    <w:i/>
                  </w:rPr>
                </m:ctrlPr>
              </m:fPr>
              <m:num>
                <m:r>
                  <w:rPr>
                    <w:rFonts w:ascii="Cambria Math"/>
                  </w:rPr>
                  <m:t>-</m:t>
                </m:r>
                <m:r>
                  <w:rPr>
                    <w:rFonts w:ascii="Cambria Math"/>
                  </w:rPr>
                  <m:t>(n</m:t>
                </m:r>
                <m:r>
                  <w:rPr>
                    <w:rFonts w:ascii="Cambria Math"/>
                  </w:rPr>
                  <m:t>-</m:t>
                </m:r>
                <m:r>
                  <w:rPr>
                    <w:rFonts w:ascii="Cambria Math"/>
                  </w:rPr>
                  <m:t>2)</m:t>
                </m:r>
              </m:num>
              <m:den>
                <m:r>
                  <w:rPr>
                    <w:rFonts w:ascii="Cambria Math" w:hAnsi="Cambria Math"/>
                  </w:rPr>
                  <m:t>CO</m:t>
                </m:r>
              </m:den>
            </m:f>
          </m:sup>
        </m:sSup>
        <m:r>
          <w:rPr>
            <w:rFonts w:ascii="Cambria Math"/>
          </w:rPr>
          <m:t>+B</m:t>
        </m:r>
      </m:oMath>
      <w:r>
        <w:tab/>
        <w:t>(</w:t>
      </w:r>
      <w:r w:rsidR="005F1FA8">
        <w:fldChar w:fldCharType="begin"/>
      </w:r>
      <w:r w:rsidR="005F1FA8">
        <w:instrText xml:space="preserve"> SEQ "equa</w:instrText>
      </w:r>
      <w:r w:rsidR="005F1FA8">
        <w:instrText xml:space="preserve">tion" \n \* MERGEFORMAT </w:instrText>
      </w:r>
      <w:r w:rsidR="005F1FA8">
        <w:fldChar w:fldCharType="separate"/>
      </w:r>
      <w:r w:rsidR="00FC59E1">
        <w:rPr>
          <w:noProof/>
        </w:rPr>
        <w:t>14</w:t>
      </w:r>
      <w:r w:rsidR="005F1FA8">
        <w:rPr>
          <w:noProof/>
        </w:rPr>
        <w:fldChar w:fldCharType="end"/>
      </w:r>
      <w:r>
        <w:t>)</w:t>
      </w:r>
    </w:p>
    <w:p w:rsidR="0076677C" w:rsidRDefault="00C0394C" w:rsidP="003E7B00">
      <w:pPr>
        <w:ind w:firstLine="230"/>
      </w:pPr>
      <w:r>
        <w:t xml:space="preserve">For a model system consisting of </w:t>
      </w:r>
      <w:r w:rsidR="0058589D">
        <w:t xml:space="preserve">a finite </w:t>
      </w:r>
      <w:r>
        <w:t xml:space="preserve">one-dimensional lattice of one-dimensional normal distributions with </w:t>
      </w:r>
      <w:r w:rsidR="0058589D">
        <w:t xml:space="preserve">unit variance and </w:t>
      </w:r>
      <w:r>
        <w:t xml:space="preserve">uniform </w:t>
      </w:r>
      <w:r w:rsidR="0058589D">
        <w:t>covariance</w:t>
      </w:r>
      <w:r>
        <w:t xml:space="preserve"> between neighbors, we find that </w:t>
      </w:r>
      <w:r w:rsidR="00CE5C41">
        <w:t>an approximately</w:t>
      </w:r>
      <w:r>
        <w:t xml:space="preserve"> exponential decay is expected</w:t>
      </w:r>
      <w:r w:rsidR="008A41C4">
        <w:t xml:space="preserve"> </w:t>
      </w:r>
      <w:r w:rsidR="0058589D">
        <w:t>for a range of covariances</w:t>
      </w:r>
      <w:r w:rsidR="00C332D9">
        <w:t>. Additionally, adding heterogeneity by modifying some of the covar</w:t>
      </w:r>
      <w:r w:rsidR="00C332D9">
        <w:t>i</w:t>
      </w:r>
      <w:r w:rsidR="00C332D9">
        <w:t>ances did not change the decay (see Fig. 2).</w:t>
      </w:r>
    </w:p>
    <w:p w:rsidR="00D85C4B" w:rsidRDefault="001D4F77">
      <w:pPr>
        <w:ind w:firstLine="0"/>
        <w:jc w:val="center"/>
      </w:pPr>
      <w:r w:rsidRPr="001D4F77">
        <w:rPr>
          <w:noProof/>
          <w:lang w:eastAsia="en-US"/>
        </w:rPr>
        <w:drawing>
          <wp:inline distT="0" distB="0" distL="0" distR="0">
            <wp:extent cx="2880360" cy="2880360"/>
            <wp:effectExtent l="19050" t="0" r="0" b="0"/>
            <wp:docPr id="4" name="Picture 1" descr="tm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tiff"/>
                    <pic:cNvPicPr/>
                  </pic:nvPicPr>
                  <pic:blipFill>
                    <a:blip r:embed="rId10"/>
                    <a:stretch>
                      <a:fillRect/>
                    </a:stretch>
                  </pic:blipFill>
                  <pic:spPr>
                    <a:xfrm>
                      <a:off x="0" y="0"/>
                      <a:ext cx="2880360" cy="2880360"/>
                    </a:xfrm>
                    <a:prstGeom prst="rect">
                      <a:avLst/>
                    </a:prstGeom>
                  </pic:spPr>
                </pic:pic>
              </a:graphicData>
            </a:graphic>
          </wp:inline>
        </w:drawing>
      </w:r>
      <w:r w:rsidRPr="001D4F77" w:rsidDel="001D4F77">
        <w:t xml:space="preserve"> </w:t>
      </w:r>
    </w:p>
    <w:p w:rsidR="0083379E" w:rsidRPr="0083379E" w:rsidRDefault="0083379E" w:rsidP="0083379E">
      <w:pPr>
        <w:pStyle w:val="figurecaption"/>
      </w:pPr>
      <w:r>
        <w:rPr>
          <w:b/>
        </w:rPr>
        <w:lastRenderedPageBreak/>
        <w:t xml:space="preserve">Fig. </w:t>
      </w:r>
      <w:r w:rsidR="005F1FA8">
        <w:fldChar w:fldCharType="begin"/>
      </w:r>
      <w:r w:rsidR="005F1FA8">
        <w:instrText xml:space="preserve"> SEQ "Figure" \* MERGEFORMAT </w:instrText>
      </w:r>
      <w:r w:rsidR="005F1FA8">
        <w:fldChar w:fldCharType="separate"/>
      </w:r>
      <w:ins w:id="271" w:author="mil2037" w:date="2014-01-17T13:14:00Z">
        <w:r w:rsidR="00FC59E1" w:rsidRPr="00FC59E1">
          <w:rPr>
            <w:b/>
            <w:noProof/>
            <w:rPrChange w:id="272" w:author="mil2037" w:date="2014-01-17T13:14:00Z">
              <w:rPr/>
            </w:rPrChange>
          </w:rPr>
          <w:t>2</w:t>
        </w:r>
      </w:ins>
      <w:del w:id="273" w:author="mil2037" w:date="2014-01-16T13:39:00Z">
        <w:r w:rsidR="00370101" w:rsidRPr="00370101" w:rsidDel="00C32BD1">
          <w:rPr>
            <w:b/>
            <w:noProof/>
          </w:rPr>
          <w:delText>2</w:delText>
        </w:r>
      </w:del>
      <w:r w:rsidR="005F1FA8">
        <w:rPr>
          <w:b/>
          <w:noProof/>
        </w:rPr>
        <w:fldChar w:fldCharType="end"/>
      </w:r>
      <w:r>
        <w:rPr>
          <w:b/>
        </w:rPr>
        <w:t>.</w:t>
      </w:r>
      <w:r>
        <w:t xml:space="preserve"> Approximately exponential decay of n-body information in model 1-dimensional la</w:t>
      </w:r>
      <w:r>
        <w:t>t</w:t>
      </w:r>
      <w:r>
        <w:t>tices of coupled 1-dimensional normal distributions. Covariance between neighbors are 0.7 (diamond), 0.8 (square), and 0.9 (circle, solid line). The dashed and dotted lines correspond to systems where the</w:t>
      </w:r>
      <w:r w:rsidR="00E775D6">
        <w:t xml:space="preserve"> fourth</w:t>
      </w:r>
      <w:r>
        <w:t xml:space="preserve"> </w:t>
      </w:r>
      <w:r w:rsidR="00E775D6">
        <w:t xml:space="preserve">and </w:t>
      </w:r>
      <w:r>
        <w:t>fifth distribution</w:t>
      </w:r>
      <w:r w:rsidR="00E775D6">
        <w:t>s have greater covariance with their</w:t>
      </w:r>
      <w:r>
        <w:t xml:space="preserve"> neighbors (0.95 and 0.99, respectively</w:t>
      </w:r>
      <w:r w:rsidR="001B0543">
        <w:t>)</w:t>
      </w:r>
      <w:r>
        <w:t>. All lines are parameterized as exponential decays using Eq. 14.</w:t>
      </w:r>
    </w:p>
    <w:p w:rsidR="00C07AE6" w:rsidRDefault="005900CA" w:rsidP="0083379E">
      <w:pPr>
        <w:ind w:firstLine="230"/>
      </w:pPr>
      <w:r>
        <w:t>By para</w:t>
      </w:r>
      <w:r w:rsidR="00E85890">
        <w:t>meteriz</w:t>
      </w:r>
      <w:r>
        <w:t>ing the</w:t>
      </w:r>
      <w:r w:rsidR="00E85890">
        <w:t xml:space="preserve"> exponential function, we calculate the </w:t>
      </w:r>
      <w:r w:rsidR="00A74068" w:rsidRPr="00883C64">
        <w:rPr>
          <w:i/>
        </w:rPr>
        <w:t>correlation order</w:t>
      </w:r>
      <w:r w:rsidR="00E85890">
        <w:t xml:space="preserve">, </w:t>
      </w:r>
      <w:r w:rsidR="00A74068">
        <w:t>CO</w:t>
      </w:r>
      <w:r w:rsidR="00E85890">
        <w:t xml:space="preserve">, which describes </w:t>
      </w:r>
      <w:r w:rsidR="00A74068">
        <w:t xml:space="preserve">the rate of decay of </w:t>
      </w:r>
      <w:r w:rsidR="00CE5C41">
        <w:t>n-body correlations in the system</w:t>
      </w:r>
      <w:r w:rsidR="00E85890">
        <w:t>.</w:t>
      </w:r>
      <w:r w:rsidR="000A078B">
        <w:t xml:space="preserve"> A CO of 1 would i</w:t>
      </w:r>
      <w:r w:rsidR="00C55B43">
        <w:t xml:space="preserve">ndicate that the average nat of n-body information </w:t>
      </w:r>
      <w:r w:rsidR="000A078B">
        <w:t>is contributed by an n + 1 body correlation. In</w:t>
      </w:r>
      <w:r w:rsidR="00C0394C">
        <w:t xml:space="preserve"> the model system described above,</w:t>
      </w:r>
      <w:r w:rsidR="00827617">
        <w:t xml:space="preserve"> </w:t>
      </w:r>
      <w:r w:rsidR="00C0394C">
        <w:t xml:space="preserve">if </w:t>
      </w:r>
      <w:r w:rsidR="00827617">
        <w:t>the correlations between neighbor</w:t>
      </w:r>
      <w:r w:rsidR="00C0394C">
        <w:t>ing distributions</w:t>
      </w:r>
      <w:r w:rsidR="00827617">
        <w:t xml:space="preserve"> </w:t>
      </w:r>
      <w:r w:rsidR="005E61E1">
        <w:t>are</w:t>
      </w:r>
      <w:r w:rsidR="00827617">
        <w:t xml:space="preserve"> low, the</w:t>
      </w:r>
      <w:r w:rsidR="00C0394C">
        <w:t xml:space="preserve"> exponential wi</w:t>
      </w:r>
      <w:r w:rsidR="005E61E1">
        <w:t>ll</w:t>
      </w:r>
      <w:r w:rsidR="00C0394C">
        <w:t xml:space="preserve"> decay quickly and have a </w:t>
      </w:r>
      <w:r w:rsidR="00A74068">
        <w:t>low CO</w:t>
      </w:r>
      <w:r w:rsidR="00C0394C">
        <w:t xml:space="preserve">, and if </w:t>
      </w:r>
      <w:r w:rsidR="000A078B">
        <w:t>t</w:t>
      </w:r>
      <w:r w:rsidR="00C0394C">
        <w:t>he correlations between neighbors are high, the exponential decays slowly due to the emergence of higher correlations</w:t>
      </w:r>
      <w:r w:rsidR="00D621E9">
        <w:t>,</w:t>
      </w:r>
      <w:r w:rsidR="00C0394C">
        <w:t xml:space="preserve"> and have a high </w:t>
      </w:r>
      <w:r w:rsidR="00A74068">
        <w:t>CO</w:t>
      </w:r>
      <w:r w:rsidR="005E61E1">
        <w:t>.</w:t>
      </w:r>
      <w:r w:rsidR="00A151AB">
        <w:t xml:space="preserve"> </w:t>
      </w:r>
    </w:p>
    <w:p w:rsidR="004E4C7F" w:rsidRDefault="0058589D" w:rsidP="00C07AE6">
      <w:pPr>
        <w:ind w:firstLine="230"/>
      </w:pPr>
      <w:r>
        <w:t>While</w:t>
      </w:r>
      <w:r w:rsidR="00A151AB">
        <w:t xml:space="preserve"> the behavior of</w:t>
      </w:r>
      <w:r>
        <w:t xml:space="preserve"> </w:t>
      </w:r>
      <w:r w:rsidR="00A151AB">
        <w:t>1-dimensional lattices of 1-dimensional distributions is rel</w:t>
      </w:r>
      <w:r w:rsidR="00A151AB">
        <w:t>a</w:t>
      </w:r>
      <w:r w:rsidR="00A151AB">
        <w:t>tively simple, the dynamics of a protein are not expected to be as simple, as correl</w:t>
      </w:r>
      <w:r w:rsidR="00A151AB">
        <w:t>a</w:t>
      </w:r>
      <w:r w:rsidR="00A151AB">
        <w:t xml:space="preserve">tion occurs across 3 dimensions and are highly heterogeneous. </w:t>
      </w:r>
      <w:r w:rsidR="00C07AE6">
        <w:t>CO is clearly a fun</w:t>
      </w:r>
      <w:r w:rsidR="00C07AE6">
        <w:t>c</w:t>
      </w:r>
      <w:r w:rsidR="00C07AE6">
        <w:t xml:space="preserve">tion of N, </w:t>
      </w:r>
      <m:oMath>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szCs w:val="24"/>
                  </w:rPr>
                  <m:t>I</m:t>
                </m:r>
              </m:e>
              <m:sub>
                <m:r>
                  <w:rPr>
                    <w:rFonts w:ascii="Cambria Math"/>
                    <w:szCs w:val="24"/>
                  </w:rPr>
                  <m:t>2</m:t>
                </m:r>
              </m:sub>
            </m:sSub>
          </m:e>
        </m:d>
      </m:oMath>
      <w:r w:rsidR="00C07AE6">
        <w:rPr>
          <w:szCs w:val="24"/>
        </w:rPr>
        <w:t xml:space="preserve"> and </w:t>
      </w:r>
      <m:oMath>
        <m:sSub>
          <m:sSubPr>
            <m:ctrlPr>
              <w:rPr>
                <w:rFonts w:ascii="Cambria Math" w:hAnsi="Cambria Math"/>
                <w:i/>
                <w:szCs w:val="24"/>
              </w:rPr>
            </m:ctrlPr>
          </m:sSubPr>
          <m:e>
            <m:r>
              <w:rPr>
                <w:rFonts w:ascii="Cambria Math"/>
                <w:szCs w:val="24"/>
              </w:rPr>
              <m:t>I</m:t>
            </m:r>
          </m:e>
          <m:sub>
            <m:r>
              <w:rPr>
                <w:rFonts w:ascii="Cambria Math"/>
                <w:szCs w:val="24"/>
              </w:rPr>
              <m:t>N</m:t>
            </m:r>
          </m:sub>
        </m:sSub>
      </m:oMath>
      <w:r w:rsidR="00C07AE6">
        <w:rPr>
          <w:szCs w:val="24"/>
        </w:rPr>
        <w:t>, but this will not be the case with higher dimension distrib</w:t>
      </w:r>
      <w:r w:rsidR="00C07AE6">
        <w:rPr>
          <w:szCs w:val="24"/>
        </w:rPr>
        <w:t>u</w:t>
      </w:r>
      <w:r w:rsidR="00C07AE6">
        <w:rPr>
          <w:szCs w:val="24"/>
        </w:rPr>
        <w:t>tions, where the rigid</w:t>
      </w:r>
      <w:r w:rsidR="001B0543">
        <w:rPr>
          <w:szCs w:val="24"/>
        </w:rPr>
        <w:t>-</w:t>
      </w:r>
      <w:r w:rsidR="00C07AE6">
        <w:rPr>
          <w:szCs w:val="24"/>
        </w:rPr>
        <w:t xml:space="preserve">body motion corresponding to </w:t>
      </w:r>
      <m:oMath>
        <m:sSub>
          <m:sSubPr>
            <m:ctrlPr>
              <w:rPr>
                <w:rFonts w:ascii="Cambria Math" w:hAnsi="Cambria Math"/>
                <w:i/>
                <w:szCs w:val="24"/>
              </w:rPr>
            </m:ctrlPr>
          </m:sSubPr>
          <m:e>
            <m:r>
              <w:rPr>
                <w:rFonts w:ascii="Cambria Math"/>
                <w:szCs w:val="24"/>
              </w:rPr>
              <m:t>I</m:t>
            </m:r>
          </m:e>
          <m:sub>
            <m:r>
              <w:rPr>
                <w:rFonts w:ascii="Cambria Math"/>
                <w:szCs w:val="24"/>
              </w:rPr>
              <m:t>N</m:t>
            </m:r>
          </m:sub>
        </m:sSub>
      </m:oMath>
      <w:r w:rsidR="00C07AE6">
        <w:rPr>
          <w:szCs w:val="24"/>
        </w:rPr>
        <w:t xml:space="preserve"> could occur in one dimension while other correlated motions occur in other dimensions.</w:t>
      </w:r>
      <w:r w:rsidR="00C07AE6">
        <w:t xml:space="preserve"> </w:t>
      </w:r>
      <w:r w:rsidR="00A151AB">
        <w:t>However, we find that for the secondary structure</w:t>
      </w:r>
      <w:r w:rsidR="00AF590E">
        <w:t xml:space="preserve"> of proteins, which</w:t>
      </w:r>
      <w:r w:rsidR="00A151AB">
        <w:t xml:space="preserve"> is investigated here</w:t>
      </w:r>
      <w:r w:rsidR="00AF590E">
        <w:t>,</w:t>
      </w:r>
      <w:r w:rsidR="00A151AB">
        <w:t xml:space="preserve"> </w:t>
      </w:r>
      <w:r w:rsidR="007D1206">
        <w:t xml:space="preserve">under the multivariate normal approximation, </w:t>
      </w:r>
      <w:r w:rsidR="00A151AB">
        <w:t xml:space="preserve">an approximate exponential decay of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A151AB">
        <w:t xml:space="preserve"> with n is still o</w:t>
      </w:r>
      <w:r w:rsidR="00A151AB">
        <w:t>b</w:t>
      </w:r>
      <w:r w:rsidR="00A151AB">
        <w:t xml:space="preserve">served. </w:t>
      </w:r>
      <w:r w:rsidR="007D1206">
        <w:t>Also, i</w:t>
      </w:r>
      <w:r w:rsidR="004E4C7F">
        <w:t xml:space="preserve">n addition to </w:t>
      </w:r>
      <w:r w:rsidR="00D621E9">
        <w:t>using</w:t>
      </w:r>
      <w:r w:rsidR="004E4C7F">
        <w:t xml:space="preserve"> the decay in n-body </w:t>
      </w:r>
      <w:r w:rsidR="004E4C7F" w:rsidRPr="001B0543">
        <w:rPr>
          <w:i/>
        </w:rPr>
        <w:t>mutual information</w:t>
      </w:r>
      <w:r w:rsidR="004E4C7F">
        <w:t xml:space="preserve"> as a fun</w:t>
      </w:r>
      <w:r w:rsidR="004E4C7F">
        <w:t>c</w:t>
      </w:r>
      <w:r w:rsidR="004E4C7F">
        <w:t>tion of n to characterize rigid</w:t>
      </w:r>
      <w:r w:rsidR="001B0543">
        <w:t>-</w:t>
      </w:r>
      <w:r w:rsidR="004E4C7F">
        <w:t xml:space="preserve">body motions, </w:t>
      </w:r>
      <w:r w:rsidR="00D621E9">
        <w:t xml:space="preserve">it is also possible to use </w:t>
      </w:r>
      <w:r w:rsidR="004E4C7F">
        <w:t xml:space="preserve">the decay in n-body </w:t>
      </w:r>
      <w:r w:rsidR="004E4C7F" w:rsidRPr="00883C64">
        <w:rPr>
          <w:i/>
        </w:rPr>
        <w:t>total intercorrelation</w:t>
      </w:r>
      <w:r w:rsidR="004E4C7F">
        <w:t xml:space="preserve"> </w:t>
      </w:r>
      <w:r w:rsidR="00D621E9">
        <w:t>to</w:t>
      </w:r>
      <w:r w:rsidR="004E4C7F">
        <w:t xml:space="preserve"> reveal rigid</w:t>
      </w:r>
      <w:r w:rsidR="001B0543">
        <w:t>-</w:t>
      </w:r>
      <w:r w:rsidR="004E4C7F">
        <w:t>body motions, with the advantage of co</w:t>
      </w:r>
      <w:r w:rsidR="004E4C7F">
        <w:t>r</w:t>
      </w:r>
      <w:r w:rsidR="004E4C7F">
        <w:t>recting for multi-body correlations between the Cartesian coordinat</w:t>
      </w:r>
      <w:r w:rsidR="007C6AB4">
        <w:t>es of atoms</w:t>
      </w:r>
      <w:r w:rsidR="008A41C4">
        <w:t xml:space="preserve">. </w:t>
      </w:r>
      <w:r w:rsidR="00C07AE6">
        <w:t>We find that for the secondary structure studied here, n-</w:t>
      </w:r>
      <w:r w:rsidR="00C07AE6" w:rsidRPr="00883C64">
        <w:rPr>
          <w:i/>
        </w:rPr>
        <w:t>body total intercorr</w:t>
      </w:r>
      <w:r w:rsidR="00AF590E">
        <w:rPr>
          <w:i/>
        </w:rPr>
        <w:t>e</w:t>
      </w:r>
      <w:r w:rsidR="00C07AE6" w:rsidRPr="00883C64">
        <w:rPr>
          <w:i/>
        </w:rPr>
        <w:t>lation</w:t>
      </w:r>
      <w:r w:rsidR="00C07AE6">
        <w:t xml:space="preserve"> </w:t>
      </w:r>
      <w:r w:rsidR="00D621E9">
        <w:t xml:space="preserve">also </w:t>
      </w:r>
      <w:r w:rsidR="00C07AE6">
        <w:t xml:space="preserve">decays approximately exponentially. </w:t>
      </w:r>
    </w:p>
    <w:p w:rsidR="000A4A13" w:rsidRDefault="000A4A13" w:rsidP="000A4A13">
      <w:pPr>
        <w:pStyle w:val="heading1"/>
      </w:pPr>
      <w:r>
        <w:t>Methods</w:t>
      </w:r>
    </w:p>
    <w:p w:rsidR="00385006" w:rsidRDefault="000A4A13" w:rsidP="000A4A13">
      <w:pPr>
        <w:pStyle w:val="heading2"/>
        <w:spacing w:before="0"/>
      </w:pPr>
      <w:r>
        <w:t>Molecular Dynamics Simulations</w:t>
      </w:r>
    </w:p>
    <w:p w:rsidR="00385006" w:rsidRDefault="00385006" w:rsidP="003E7B00">
      <w:pPr>
        <w:ind w:firstLine="230"/>
      </w:pPr>
      <w:r>
        <w:t xml:space="preserve">Details pertaining to </w:t>
      </w:r>
      <w:r w:rsidR="00701597">
        <w:t>the construction and simulation</w:t>
      </w:r>
      <w:r>
        <w:t xml:space="preserve"> of</w:t>
      </w:r>
      <w:r w:rsidR="00701597">
        <w:t xml:space="preserve"> </w:t>
      </w:r>
      <w:r w:rsidR="00AF590E">
        <w:t xml:space="preserve">the molecular </w:t>
      </w:r>
      <w:r w:rsidR="00701597">
        <w:t>systems</w:t>
      </w:r>
      <w:r w:rsidR="00AF590E">
        <w:t xml:space="preserve"> an</w:t>
      </w:r>
      <w:r w:rsidR="00AF590E">
        <w:t>a</w:t>
      </w:r>
      <w:r w:rsidR="00AF590E">
        <w:t>lyzed here</w:t>
      </w:r>
      <w:r w:rsidR="00701597">
        <w:t xml:space="preserve"> can be found in </w:t>
      </w:r>
      <w:r w:rsidR="00E77285">
        <w:fldChar w:fldCharType="begin" w:fldLock="1"/>
      </w:r>
      <w:r w:rsidR="009C34BA">
        <w:instrText>ADDIN CSL_CITATION { "citationItems" : [ { "id" : "ITEM-1", "itemData" : { "DOI" : "10.1371/journal.pcbi.1002473", "author" : [ { "dropping-particle" : "", "family" : "Shan", "given" : "Jufang", "non-dropping-particle" : "", "parse-names" : false, "suffix" : "" }, { "dropping-particle" : "", "family" : "Khelashvili", "given" : "George", "non-dropping-particle" : "", "parse-names" : false, "suffix" : "" }, { "dropping-particle" : "", "family" : "Mondal", "given" : "Sayan", "non-dropping-particle" : "", "parse-names" : false, "suffix" : "" }, { "dropping-particle" : "", "family" : "Mehler", "given" : "Ernest L", "non-dropping-particle" : "", "parse-names" : false, "suffix" : "" }, { "dropping-particle" : "", "family" : "Weinstein", "given" : "Harel", "non-dropping-particle" : "", "parse-names" : false, "suffix" : "" } ], "container-title" : "PLoS Computational Biology", "id" : "ITEM-1", "issue" : "4", "issued" : { "date-parts" : [ [ "2012" ] ] }, "title" : "Ligand-Dependent Conformations and Dynamics of the Serotonin 5-HT 2A Receptor Determine Its Activation and Membrane-Driven Oligomerization Properties", "type" : "article-journal", "volume" : "8" }, "uris" : [ "http://www.mendeley.com/documents/?uuid=f9ae94a9-3801-4831-b9b7-5e0f885feeb4" ] } ], "mendeley" : { "previouslyFormattedCitation" : "[19]" }, "properties" : { "noteIndex" : 0 }, "schema" : "https://github.com/citation-style-language/schema/raw/master/csl-citation.json" }</w:instrText>
      </w:r>
      <w:r w:rsidR="00E77285">
        <w:fldChar w:fldCharType="separate"/>
      </w:r>
      <w:r w:rsidR="009F6B72" w:rsidRPr="009F6B72">
        <w:rPr>
          <w:noProof/>
        </w:rPr>
        <w:t>[19]</w:t>
      </w:r>
      <w:r w:rsidR="00E77285">
        <w:fldChar w:fldCharType="end"/>
      </w:r>
      <w:r>
        <w:t xml:space="preserve">. </w:t>
      </w:r>
      <w:r w:rsidR="00A62A4F">
        <w:t xml:space="preserve">Briefly, models of the apo and 5-HT bound </w:t>
      </w:r>
      <w:r w:rsidR="00A62A4F" w:rsidRPr="00CC6DAD">
        <w:t>5-HT</w:t>
      </w:r>
      <w:r w:rsidR="00A62A4F" w:rsidRPr="008168AC">
        <w:rPr>
          <w:vertAlign w:val="subscript"/>
        </w:rPr>
        <w:t>2A</w:t>
      </w:r>
      <w:r w:rsidR="00A62A4F">
        <w:t xml:space="preserve">R in an explicit membrane solvated with water and 0.15 M NaCl were </w:t>
      </w:r>
      <w:r w:rsidR="00375999">
        <w:t>studied with</w:t>
      </w:r>
      <w:r w:rsidR="00AF590E">
        <w:t xml:space="preserve"> </w:t>
      </w:r>
      <w:r w:rsidR="00D94F22">
        <w:t>u</w:t>
      </w:r>
      <w:r w:rsidR="00D94F22">
        <w:t>n</w:t>
      </w:r>
      <w:r w:rsidR="00D94F22">
        <w:t xml:space="preserve">biased </w:t>
      </w:r>
      <w:r w:rsidR="00AF590E">
        <w:t>MD</w:t>
      </w:r>
      <w:r w:rsidR="00D94F22">
        <w:t xml:space="preserve"> simulations. A</w:t>
      </w:r>
      <w:r w:rsidR="00AF590E">
        <w:t xml:space="preserve"> 1 μs trajectory was collected </w:t>
      </w:r>
      <w:r w:rsidR="00B82560">
        <w:t>with a 2 fe</w:t>
      </w:r>
      <w:r w:rsidR="00AF590E">
        <w:t>m</w:t>
      </w:r>
      <w:r w:rsidR="00B82560">
        <w:t>tosecond time step at constant temperature (310 K) and pressure (1 atm) using</w:t>
      </w:r>
      <w:r w:rsidR="00AF590E">
        <w:t xml:space="preserve"> the</w:t>
      </w:r>
      <w:r w:rsidR="00B82560">
        <w:t xml:space="preserve"> NAMD</w:t>
      </w:r>
      <w:r w:rsidR="00AF590E">
        <w:t xml:space="preserve"> package</w:t>
      </w:r>
      <w:r w:rsidR="00B82560">
        <w:t xml:space="preserve"> </w:t>
      </w:r>
      <w:r w:rsidR="00E77285">
        <w:fldChar w:fldCharType="begin" w:fldLock="1"/>
      </w:r>
      <w:r w:rsidR="009C34BA">
        <w:instrText>ADDIN CSL_CITATION { "citationItems" : [ { "id" : "ITEM-1", "itemData" : { "DOI" : "10.1002/jcc.20289", "ISSN" : "0192-8651", "PMID" : "16222654", "abstract" : "NAMD is a parallel molecular dynamics code designed for high-performance simulation of large biomolecular systems. NAMD scales to hundreds of processors on high-end parallel platforms, as well as tens of processors on low-cost commodity clusters, and also runs on individual desktop and laptop computers. NAMD works with AMBER and CHARMM potential functions, parameters, and file formats. This article, directed to novices as well as experts, first introduces concepts and methods used in the NAMD program, describing the classical molecular dynamics force field, equations of motion, and integration methods along with the efficient electrostatics evaluation algorithms employed and temperature and pressure controls used. Features for steering the simulation across barriers and for calculating both alchemical and conformational free energy differences are presented. The motivations for and a roadmap to the internal design of NAMD, implemented in C++ and based on Charm++ parallel objects, are outlined. The factors affecting the serial and parallel performance of a simulation are discussed. Finally, typical NAMD use is illustrated with representative applications to a small, a medium, and a large biomolecular system, highlighting particular features of NAMD, for example, the Tcl scripting language. The article also provides a list of the key features of NAMD and discusses the benefits of combining NAMD with the molecular graphics/sequence analysis software VMD and the grid computing/collaboratory software BioCoRE. NAMD is distributed free of charge with source code at www.ks.uiuc.edu.", "author" : [ { "dropping-particle" : "", "family" : "Phillips", "given" : "James C", "non-dropping-particle" : "", "parse-names" : false, "suffix" : "" }, { "dropping-particle" : "", "family" : "Braun", "given" : "Rosemary", "non-dropping-particle" : "", "parse-names" : false, "suffix" : "" }, { "dropping-particle" : "", "family" : "Wang", "given" : "Wei", "non-dropping-particle" : "", "parse-names" : false, "suffix" : "" }, { "dropping-particle" : "", "family" : "Gumbart", "given" : "James", "non-dropping-particle" : "", "parse-names" : false, "suffix" : "" }, { "dropping-particle" : "", "family" : "Tajkhorshid", "given" : "Emad", "non-dropping-particle" : "", "parse-names" : false, "suffix" : "" }, { "dropping-particle" : "", "family" : "Villa", "given" : "Elizabeth", "non-dropping-particle" : "", "parse-names" : false, "suffix" : "" }, { "dropping-particle" : "", "family" : "Chipot", "given" : "Christophe", "non-dropping-particle" : "", "parse-names" : false, "suffix" : "" }, { "dropping-particle" : "", "family" : "Skeel", "given" : "Robert D", "non-dropping-particle" : "", "parse-names" : false, "suffix" : "" }, { "dropping-particle" : "", "family" : "Kal\u00e9", "given" : "Laxmikant", "non-dropping-particle" : "", "parse-names" : false, "suffix" : "" }, { "dropping-particle" : "", "family" : "Schulten", "given" : "Klaus", "non-dropping-particle" : "", "parse-names" : false, "suffix" : "" } ], "container-title" : "Journal of Computational Chemistry", "id" : "ITEM-1", "issue" : "16", "issued" : { "date-parts" : [ [ "2005", "12" ] ] }, "page" : "1781-802", "title" : "Scalable molecular dynamics with NAMD.", "type" : "article-journal", "volume" : "26" }, "uris" : [ "http://www.mendeley.com/documents/?uuid=e5b5db24-7855-4fde-bac5-73439abd04bf" ] } ], "mendeley" : { "previouslyFormattedCitation" : "[20]" }, "properties" : { "noteIndex" : 0 }, "schema" : "https://github.com/citation-style-language/schema/raw/master/csl-citation.json" }</w:instrText>
      </w:r>
      <w:r w:rsidR="00E77285">
        <w:fldChar w:fldCharType="separate"/>
      </w:r>
      <w:r w:rsidR="009F6B72" w:rsidRPr="009F6B72">
        <w:rPr>
          <w:noProof/>
        </w:rPr>
        <w:t>[20]</w:t>
      </w:r>
      <w:r w:rsidR="00E77285">
        <w:fldChar w:fldCharType="end"/>
      </w:r>
      <w:r w:rsidR="00B82560">
        <w:t xml:space="preserve"> with the all-atom CHARMM27 force field with CMAP correc</w:t>
      </w:r>
      <w:r w:rsidR="00D976AE">
        <w:t xml:space="preserve">tions </w:t>
      </w:r>
      <w:r w:rsidR="00E77285">
        <w:fldChar w:fldCharType="begin" w:fldLock="1"/>
      </w:r>
      <w:r w:rsidR="009C34BA">
        <w:instrText>ADDIN CSL_CITATION { "citationItems" : [ { "id" : "ITEM-1", "itemData" : { "DOI" : "10.1002/jcc.20065", "ISSN" : "0192-8651", "PMID" : "15185334", "abstract" : "Computational studies of proteins based on empirical force fields represent a powerful tool to obtain structure-function relationships at an atomic level, and are central in current efforts to solve the protein folding problem. The results from studies applying these tools are, however, dependent on the quality of the force fields used. In particular, accurate treatment of the peptide backbone is crucial to achieve representative conformational distributions in simulation studies. To improve the treatment of the peptide backbone, quantum mechanical (QM) and molecular mechanical (MM) calculations were undertaken on the alanine, glycine, and proline dipeptides, and the results from these calculations were combined with molecular dynamics (MD) simulations of proteins in crystal and aqueous environments. QM potential energy maps of the alanine and glycine dipeptides at the LMP2/cc-pVxZ//MP2/6-31G* levels, where x = D, T, and Q, were determined, and are compared to available QM studies on these molecules. The LMP2/cc-pVQZ//MP2/6-31G* energy surfaces for all three dipeptides were then used to improve the MM treatment of the dipeptides. These improvements included additional parameter optimization via Monte Carlo simulated annealing and extension of the potential energy function to contain peptide backbone phi, psi dihedral crossterms or a phi, psi grid-based energy correction term. Simultaneously, MD simulations of up to seven proteins in their crystalline environments were used to validate the force field enhancements. Comparison with QM and crystallographic data showed that an additional optimization of the phi, psi dihedral parameters along with the grid-based energy correction were required to yield significant improvements over the CHARMM22 force field. However, systematic deviations in the treatment of phi and psi in the helical and sheet regions were evident. Accordingly, empirical adjustments were made to the grid-based energy correction for alanine and glycine to account for these systematic differences. These adjustments lead to greater deviations from QM data for the two dipeptides but also yielded improved agreement with experimental crystallographic data. These improvements enhance the quality of the CHARMM force field in treating proteins. This extension of the potential energy function is anticipated to facilitate improved treatment of biological macromolecules via MM approaches in general.", "author" : [ { "dropping-particle" : "", "family" : "Mackerell", "given" : "Alexander D", "non-dropping-particle" : "", "parse-names" : false, "suffix" : "" }, { "dropping-particle" : "", "family" : "Feig", "given" : "Michael", "non-dropping-particle" : "", "parse-names" : false, "suffix" : "" }, { "dropping-particle" : "", "family" : "Brooks", "given" : "Charles L", "non-dropping-particle" : "", "parse-names" : false, "suffix" : "" } ], "container-title" : "Journal of computational chemistry", "id" : "ITEM-1", "issue" : "11", "issued" : { "date-parts" : [ [ "2004", "8" ] ] }, "page" : "1400-15", "title" : "Extending the treatment of backbone energetics in protein force fields: limitations of gas-phase quantum mechanics in reproducing protein conformational distributions in molecular dynamics simulations.", "type" : "article-journal", "volume" : "25" }, "uris" : [ "http://www.mendeley.com/documents/?uuid=98528257-7821-482a-98e5-6d96e35a55a4" ] } ], "mendeley" : { "previouslyFormattedCitation" : "[21]" }, "properties" : { "noteIndex" : 0 }, "schema" : "https://github.com/citation-style-language/schema/raw/master/csl-citation.json" }</w:instrText>
      </w:r>
      <w:r w:rsidR="00E77285">
        <w:fldChar w:fldCharType="separate"/>
      </w:r>
      <w:r w:rsidR="009F6B72" w:rsidRPr="009F6B72">
        <w:rPr>
          <w:noProof/>
        </w:rPr>
        <w:t>[21]</w:t>
      </w:r>
      <w:r w:rsidR="00E77285">
        <w:fldChar w:fldCharType="end"/>
      </w:r>
      <w:r w:rsidR="00B82560">
        <w:t xml:space="preserve">. </w:t>
      </w:r>
    </w:p>
    <w:p w:rsidR="00385006" w:rsidRPr="000A4A13" w:rsidRDefault="000A4A13" w:rsidP="000A4A13">
      <w:pPr>
        <w:pStyle w:val="heading2"/>
      </w:pPr>
      <w:r>
        <w:t>Calculation of Entropy</w:t>
      </w:r>
    </w:p>
    <w:p w:rsidR="00385006" w:rsidRDefault="00E65F2F" w:rsidP="003E7B00">
      <w:pPr>
        <w:ind w:firstLine="230"/>
      </w:pPr>
      <w:r>
        <w:t>Configurational entropy was calculated by approximating the 3N-dimensional Ca</w:t>
      </w:r>
      <w:r>
        <w:t>r</w:t>
      </w:r>
      <w:r>
        <w:t>tesian coordinate probability distribution as a multivariate normal distribution. After aligning the simulation and correcting for symmetries</w:t>
      </w:r>
      <w:r w:rsidR="00385006">
        <w:t xml:space="preserve"> (for details, see </w:t>
      </w:r>
      <w:r w:rsidR="00E77285">
        <w:fldChar w:fldCharType="begin" w:fldLock="1"/>
      </w:r>
      <w:r w:rsidR="009C34BA">
        <w:instrText>ADDIN CSL_CITATION { "citationItems" : [ { "id" : "ITEM-1", "itemData" : { "author" : [ { "dropping-particle" : "V", "family" : "Levine", "given" : "Michael", "non-dropping-particle" : "", "parse-names" : false, "suffix" : "" }, { "dropping-particle" : "", "family" : "Weinstein", "given" : "Harel", "non-dropping-particle" : "", "parse-names" : false, "suffix" : "" } ], "container-title" : "Under Review.", "id" : "ITEM-1", "issued" : { "date-parts" : [ [ "0" ] ] }, "title" : "NbIT - a new information theory-based analysis of allosteric mechanisms reveals residues that underlie function in the leucine transporter LeuT", "type" : "article-journal" }, "uris" : [ "http://www.mendeley.com/documents/?uuid=f1f8a200-5972-4324-91d2-a711e9ace2dd" ] } ], "mendeley" : { "previouslyFormattedCitation" : "[12]" }, "properties" : { "noteIndex" : 0 }, "schema" : "https://github.com/citation-style-language/schema/raw/master/csl-citation.json" }</w:instrText>
      </w:r>
      <w:r w:rsidR="00E77285">
        <w:fldChar w:fldCharType="separate"/>
      </w:r>
      <w:r w:rsidR="00417C3F" w:rsidRPr="00417C3F">
        <w:rPr>
          <w:noProof/>
        </w:rPr>
        <w:t>[12]</w:t>
      </w:r>
      <w:r w:rsidR="00E77285">
        <w:fldChar w:fldCharType="end"/>
      </w:r>
      <w:r w:rsidR="00417C3F">
        <w:t>)</w:t>
      </w:r>
      <w:r>
        <w:t xml:space="preserve"> we calc</w:t>
      </w:r>
      <w:r>
        <w:t>u</w:t>
      </w:r>
      <w:r>
        <w:t>lated the atomic fluctuation co</w:t>
      </w:r>
      <w:r w:rsidR="00385006">
        <w:t>variance</w:t>
      </w:r>
      <w:r>
        <w:t xml:space="preserve"> matrix</w:t>
      </w:r>
      <w:r w:rsidR="001B0543">
        <w:t xml:space="preserve"> of all non-hydrogen atoms</w:t>
      </w:r>
      <w:r w:rsidR="00385006">
        <w:t>, C,</w:t>
      </w:r>
      <w:r>
        <w:t xml:space="preserve"> using </w:t>
      </w:r>
      <w:r w:rsidRPr="00883C64">
        <w:rPr>
          <w:i/>
        </w:rPr>
        <w:lastRenderedPageBreak/>
        <w:t>carma</w:t>
      </w:r>
      <w:r w:rsidR="00701597">
        <w:t xml:space="preserve"> </w:t>
      </w:r>
      <w:r w:rsidR="00E77285">
        <w:fldChar w:fldCharType="begin" w:fldLock="1"/>
      </w:r>
      <w:r w:rsidR="009C34BA">
        <w:instrText>ADDIN CSL_CITATION { "citationItems" : [ { "id" : "ITEM-1", "itemData" : { "DOI" : "10.1002/jcc.20482", "ISSN" : "0192-8651", "PMID" : "16917862", "abstract" : "A computer program has been developed to aid the analysis of molecular dynamics trajectories. The program is tuned for macromolecular large-scale problems and supports features such as removal of global translations-rotations of the solute, calculation of average distance maps and their corresponding standard deviations, calculation of the variance-covariance and cross-correlation matrices, and principal component analysis of trajectories with the added ability to create artificial trajectories based on selected eigenvectors. Limited graphics (trajectory viewing) capabilities are also available.", "author" : [ { "dropping-particle" : "", "family" : "Glykos", "given" : "Nicholas M", "non-dropping-particle" : "", "parse-names" : false, "suffix" : "" } ], "container-title" : "Journal of computational chemistry", "id" : "ITEM-1", "issue" : "14", "issued" : { "date-parts" : [ [ "2006", "11", "15" ] ] }, "page" : "1765-8", "title" : "Software news and updates. Carma: a molecular dynamics analysis program.", "type" : "article-journal", "volume" : "27" }, "uris" : [ "http://www.mendeley.com/documents/?uuid=bdaf2f74-4387-4d01-831f-0b640c8f32c7" ] } ], "mendeley" : { "previouslyFormattedCitation" : "[22]" }, "properties" : { "noteIndex" : 0 }, "schema" : "https://github.com/citation-style-language/schema/raw/master/csl-citation.json" }</w:instrText>
      </w:r>
      <w:r w:rsidR="00E77285">
        <w:fldChar w:fldCharType="separate"/>
      </w:r>
      <w:r w:rsidR="009F6B72" w:rsidRPr="009F6B72">
        <w:rPr>
          <w:noProof/>
        </w:rPr>
        <w:t>[22]</w:t>
      </w:r>
      <w:r w:rsidR="00E77285">
        <w:fldChar w:fldCharType="end"/>
      </w:r>
      <w:r>
        <w:t xml:space="preserve">. From the correlation matrix, we calculate the </w:t>
      </w:r>
      <w:r w:rsidR="00385006">
        <w:t xml:space="preserve">differential </w:t>
      </w:r>
      <w:r>
        <w:t>entropy</w:t>
      </w:r>
      <w:r w:rsidR="00385006">
        <w:t>, H,</w:t>
      </w:r>
      <w:r>
        <w:t xml:space="preserve"> of the corresponding multivariate distribution</w:t>
      </w:r>
      <w:r w:rsidR="00385006">
        <w:t>:</w:t>
      </w:r>
    </w:p>
    <w:p w:rsidR="00385006" w:rsidRDefault="00E65F2F" w:rsidP="000A4A13">
      <w:pPr>
        <w:pStyle w:val="equation"/>
      </w:pPr>
      <w:r>
        <w:t xml:space="preserve"> </w:t>
      </w:r>
      <w:r w:rsidR="000A4A13">
        <w:tab/>
      </w:r>
      <m:oMath>
        <m:r>
          <w:rPr>
            <w:rFonts w:ascii="Cambria Math" w:hAnsi="Cambria Math"/>
            <w:szCs w:val="24"/>
          </w:rPr>
          <m:t xml:space="preserve">H </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2πe</m:t>
                </m:r>
                <m:r>
                  <m:rPr>
                    <m:sty m:val="p"/>
                  </m:rPr>
                  <w:rPr>
                    <w:rFonts w:ascii="Cambria Math" w:hAnsi="Cambria Math"/>
                  </w:rPr>
                  <m:t>C</m:t>
                </m:r>
              </m:e>
            </m:d>
          </m:e>
        </m:func>
      </m:oMath>
      <w:r w:rsidR="000A4A13" w:rsidRPr="00711EF9">
        <w:rPr>
          <w:rFonts w:eastAsia="MS Mincho"/>
        </w:rPr>
        <w:t xml:space="preserve">  </w:t>
      </w:r>
      <w:r w:rsidR="000A4A13">
        <w:tab/>
        <w:t>(</w:t>
      </w:r>
      <w:r w:rsidR="005F1FA8">
        <w:fldChar w:fldCharType="begin"/>
      </w:r>
      <w:r w:rsidR="005F1FA8">
        <w:instrText xml:space="preserve"> SEQ "equation" \n \* MERGEFORMAT </w:instrText>
      </w:r>
      <w:r w:rsidR="005F1FA8">
        <w:fldChar w:fldCharType="separate"/>
      </w:r>
      <w:r w:rsidR="00FC59E1">
        <w:rPr>
          <w:noProof/>
        </w:rPr>
        <w:t>15</w:t>
      </w:r>
      <w:r w:rsidR="005F1FA8">
        <w:rPr>
          <w:noProof/>
        </w:rPr>
        <w:fldChar w:fldCharType="end"/>
      </w:r>
      <w:r w:rsidR="000A4A13">
        <w:t>)</w:t>
      </w:r>
    </w:p>
    <w:p w:rsidR="005E61E1" w:rsidRDefault="00E65F2F" w:rsidP="000A4A13">
      <w:pPr>
        <w:ind w:firstLine="230"/>
      </w:pPr>
      <w:r>
        <w:t xml:space="preserve">In order to estimate the error in our calculations due to autocorrelation in </w:t>
      </w:r>
      <w:del w:id="274" w:author="mil2037" w:date="2014-01-16T16:47:00Z">
        <w:r w:rsidR="00277917" w:rsidDel="0027726A">
          <w:delText xml:space="preserve">in </w:delText>
        </w:r>
      </w:del>
      <w:r w:rsidR="00277917">
        <w:t xml:space="preserve">the </w:t>
      </w:r>
      <w:r>
        <w:t>simulation</w:t>
      </w:r>
      <w:r w:rsidR="00277917">
        <w:t xml:space="preserve"> trajectories</w:t>
      </w:r>
      <w:r>
        <w:t>s, we performed moving block bootstrap</w:t>
      </w:r>
      <w:r w:rsidR="000F1796">
        <w:t>ping</w:t>
      </w:r>
      <w:r w:rsidR="00701597">
        <w:t xml:space="preserve"> </w:t>
      </w:r>
      <w:r w:rsidR="00E77285">
        <w:fldChar w:fldCharType="begin" w:fldLock="1"/>
      </w:r>
      <w:r w:rsidR="009C34BA">
        <w:instrText>ADDIN CSL_CITATION { "citationItems" : [ { "id" : "ITEM-1", "itemData" : { "author" : [ { "dropping-particle" : "", "family" : "Kunsch", "given" : "HR", "non-dropping-particle" : "", "parse-names" : false, "suffix" : "" } ], "container-title" : "The Annals of Statistics", "id" : "ITEM-1", "issued" : { "date-parts" : [ [ "1989" ] ] }, "title" : "The jackknife and the bootstrap for general stationary observations", "type" : "article-journal" }, "uris" : [ "http://www.mendeley.com/documents/?uuid=e0b96eb3-68cd-4d6d-b172-dca2e68ce514" ] } ], "mendeley" : { "previouslyFormattedCitation" : "[23]" }, "properties" : { "noteIndex" : 0 }, "schema" : "https://github.com/citation-style-language/schema/raw/master/csl-citation.json" }</w:instrText>
      </w:r>
      <w:r w:rsidR="00E77285">
        <w:fldChar w:fldCharType="separate"/>
      </w:r>
      <w:r w:rsidR="009F6B72" w:rsidRPr="009F6B72">
        <w:rPr>
          <w:noProof/>
        </w:rPr>
        <w:t>[23]</w:t>
      </w:r>
      <w:r w:rsidR="00E77285">
        <w:fldChar w:fldCharType="end"/>
      </w:r>
      <w:r w:rsidR="000F1796">
        <w:t xml:space="preserve">. For block sizes of </w:t>
      </w:r>
      <w:r w:rsidR="00C332D9">
        <w:t xml:space="preserve">1, </w:t>
      </w:r>
      <w:r>
        <w:t xml:space="preserve">500, 1000, 5000, and 10000, we generated 50 new trajectories from the original trajectories. For each information measure, we then calculated the standard error </w:t>
      </w:r>
      <w:r w:rsidR="000F1796">
        <w:t>for each block size across the 50 corresponding trajectories</w:t>
      </w:r>
      <w:r>
        <w:t>.</w:t>
      </w:r>
      <w:r w:rsidR="000F1796">
        <w:t xml:space="preserve"> </w:t>
      </w:r>
      <w:r w:rsidR="00C332D9">
        <w:t xml:space="preserve">For all mean values, the mean for block size of 1 was reported. </w:t>
      </w:r>
      <w:r w:rsidR="000F1796">
        <w:t>For all standard errors, the maximum</w:t>
      </w:r>
      <w:r w:rsidR="005E61E1">
        <w:t xml:space="preserve"> error</w:t>
      </w:r>
      <w:r w:rsidR="000F1796">
        <w:t xml:space="preserve"> across all block sizes is reported.</w:t>
      </w:r>
    </w:p>
    <w:p w:rsidR="000A4A13" w:rsidRPr="000A4A13" w:rsidRDefault="000A4A13" w:rsidP="000A4A13">
      <w:pPr>
        <w:pStyle w:val="heading2"/>
      </w:pPr>
      <w:r>
        <w:t>Fitting Exponentials</w:t>
      </w:r>
    </w:p>
    <w:p w:rsidR="000F1796" w:rsidRDefault="000F1796" w:rsidP="003E7B00">
      <w:pPr>
        <w:ind w:firstLine="230"/>
      </w:pPr>
      <w:r>
        <w:t>All exponentials were fit using the nls function in R.</w:t>
      </w:r>
      <w:r w:rsidR="001B0543">
        <w:t xml:space="preserve"> All information measures were scaled by their appropriate scaling coefficient.</w:t>
      </w:r>
    </w:p>
    <w:p w:rsidR="005E61E1" w:rsidRPr="000A4A13" w:rsidRDefault="000A4A13" w:rsidP="000A4A13">
      <w:pPr>
        <w:pStyle w:val="heading1"/>
      </w:pPr>
      <w:r>
        <w:t>Results</w:t>
      </w:r>
    </w:p>
    <w:p w:rsidR="005E61E1" w:rsidRDefault="00DB59AE" w:rsidP="00FC3433">
      <w:pPr>
        <w:ind w:firstLine="230"/>
      </w:pPr>
      <w:r>
        <w:t>The application of the</w:t>
      </w:r>
      <w:r w:rsidR="005B216A">
        <w:t xml:space="preserve"> </w:t>
      </w:r>
      <w:r w:rsidR="005B216A" w:rsidRPr="00883C64">
        <w:rPr>
          <w:i/>
        </w:rPr>
        <w:t>total intercorrelation</w:t>
      </w:r>
      <w:r w:rsidR="00385006">
        <w:t xml:space="preserve"> and entropy decomposition</w:t>
      </w:r>
      <w:r>
        <w:t xml:space="preserve"> measures</w:t>
      </w:r>
      <w:r w:rsidR="00385006">
        <w:t xml:space="preserve"> to characterize </w:t>
      </w:r>
      <w:r w:rsidR="001B0543">
        <w:t>rigid</w:t>
      </w:r>
      <w:r w:rsidR="00BD6393">
        <w:t>-</w:t>
      </w:r>
      <w:r w:rsidR="001B0543">
        <w:t>body</w:t>
      </w:r>
      <w:r w:rsidR="00385006">
        <w:t xml:space="preserve"> behavior</w:t>
      </w:r>
      <w:r>
        <w:t xml:space="preserve"> was illustrated with the analysis</w:t>
      </w:r>
      <w:r w:rsidR="005B216A">
        <w:t xml:space="preserve"> </w:t>
      </w:r>
      <w:r>
        <w:t xml:space="preserve">of the results from </w:t>
      </w:r>
      <w:r w:rsidRPr="00DB59AE">
        <w:t xml:space="preserve">for 1 </w:t>
      </w:r>
      <w:r>
        <w:rPr>
          <w:rFonts w:ascii="Symbol" w:hAnsi="Symbol"/>
        </w:rPr>
        <w:t></w:t>
      </w:r>
      <w:r w:rsidRPr="00DB59AE">
        <w:t xml:space="preserve">s </w:t>
      </w:r>
      <w:r w:rsidR="005B216A">
        <w:t>MD simulations of a</w:t>
      </w:r>
      <w:r w:rsidR="00385006">
        <w:t>n all-atoms</w:t>
      </w:r>
      <w:r w:rsidR="005B216A">
        <w:t xml:space="preserve"> homology model</w:t>
      </w:r>
      <w:r>
        <w:t xml:space="preserve"> of the serotonin (5-HT) receptor 5-HT</w:t>
      </w:r>
      <w:r>
        <w:rPr>
          <w:vertAlign w:val="subscript"/>
        </w:rPr>
        <w:t>2A</w:t>
      </w:r>
      <w:r>
        <w:t>R</w:t>
      </w:r>
      <w:r w:rsidR="003F4980">
        <w:t xml:space="preserve">, </w:t>
      </w:r>
      <w:r>
        <w:t xml:space="preserve">in the </w:t>
      </w:r>
      <w:r w:rsidR="003F4980">
        <w:t xml:space="preserve">apo and </w:t>
      </w:r>
      <w:r>
        <w:t>5-HT-</w:t>
      </w:r>
      <w:r w:rsidR="003F4980">
        <w:t>bound</w:t>
      </w:r>
      <w:r>
        <w:t xml:space="preserve"> states</w:t>
      </w:r>
      <w:r w:rsidR="003F4980">
        <w:t xml:space="preserve"> </w:t>
      </w:r>
      <w:r w:rsidR="00AC5515">
        <w:t>in</w:t>
      </w:r>
      <w:r>
        <w:t>serted in</w:t>
      </w:r>
      <w:r w:rsidR="00AC5515">
        <w:t xml:space="preserve"> an explicit</w:t>
      </w:r>
      <w:r>
        <w:t xml:space="preserve"> ato</w:t>
      </w:r>
      <w:r>
        <w:t>m</w:t>
      </w:r>
      <w:r>
        <w:t>istic</w:t>
      </w:r>
      <w:r w:rsidR="00AC5515">
        <w:t xml:space="preserve"> membrane</w:t>
      </w:r>
      <w:r>
        <w:t xml:space="preserve"> model</w:t>
      </w:r>
      <w:r w:rsidR="00AC5515">
        <w:t xml:space="preserve"> solvated with water and 0.15 mM NaCl</w:t>
      </w:r>
      <w:r>
        <w:t>. As</w:t>
      </w:r>
      <w:r w:rsidR="005B216A">
        <w:t xml:space="preserve"> </w:t>
      </w:r>
      <w:r w:rsidR="00277917">
        <w:t>described els</w:t>
      </w:r>
      <w:r w:rsidR="00277917">
        <w:t>e</w:t>
      </w:r>
      <w:r w:rsidR="00277917">
        <w:t>where</w:t>
      </w:r>
      <w:r w:rsidR="005B216A">
        <w:t xml:space="preserve"> </w:t>
      </w:r>
      <w:r w:rsidR="00E77285">
        <w:fldChar w:fldCharType="begin" w:fldLock="1"/>
      </w:r>
      <w:r w:rsidR="009C34BA">
        <w:instrText>ADDIN CSL_CITATION { "citationItems" : [ { "id" : "ITEM-1", "itemData" : { "author" : [ { "dropping-particle" : "", "family" : "Perez Aguilar", "given" : "JM", "non-dropping-particle" : "", "parse-names" : false, "suffix" : "" } ], "container-title" : "Submitted.", "id" : "ITEM-1", "issued" : { "date-parts" : [ [ "0" ] ] }, "title" : "No Title", "type" : "article-journal" }, "uris" : [ "http://www.mendeley.com/documents/?uuid=26f8dc8f-718f-4bec-a51a-3e8bdf15e127" ] } ], "mendeley" : { "previouslyFormattedCitation" : "[24]" }, "properties" : { "noteIndex" : 0 }, "schema" : "https://github.com/citation-style-language/schema/raw/master/csl-citation.json" }</w:instrText>
      </w:r>
      <w:r w:rsidR="00E77285">
        <w:fldChar w:fldCharType="separate"/>
      </w:r>
      <w:r w:rsidR="00E775D6" w:rsidRPr="00E775D6">
        <w:rPr>
          <w:noProof/>
        </w:rPr>
        <w:t>[24]</w:t>
      </w:r>
      <w:r w:rsidR="00E77285">
        <w:fldChar w:fldCharType="end"/>
      </w:r>
      <w:r w:rsidR="0083379E">
        <w:t>, o</w:t>
      </w:r>
      <w:r>
        <w:t>nly the last 500 ns of e</w:t>
      </w:r>
      <w:r w:rsidR="005B216A">
        <w:t xml:space="preserve">ach </w:t>
      </w:r>
      <w:r w:rsidRPr="00DB59AE">
        <w:t xml:space="preserve">1 </w:t>
      </w:r>
      <w:r>
        <w:rPr>
          <w:rFonts w:ascii="Symbol" w:hAnsi="Symbol"/>
        </w:rPr>
        <w:t></w:t>
      </w:r>
      <w:r w:rsidRPr="00DB59AE">
        <w:t xml:space="preserve">s </w:t>
      </w:r>
      <w:r>
        <w:t xml:space="preserve"> </w:t>
      </w:r>
      <w:r w:rsidR="007779CD">
        <w:t xml:space="preserve">trajectory </w:t>
      </w:r>
      <w:r w:rsidR="005B216A">
        <w:t xml:space="preserve">was </w:t>
      </w:r>
      <w:r w:rsidR="00752D3B">
        <w:t>analyzed here</w:t>
      </w:r>
      <w:r>
        <w:t xml:space="preserve"> to invest</w:t>
      </w:r>
      <w:r>
        <w:t>i</w:t>
      </w:r>
      <w:r>
        <w:t>gate</w:t>
      </w:r>
      <w:r w:rsidR="005E61E1">
        <w:t xml:space="preserve"> </w:t>
      </w:r>
      <w:r>
        <w:t xml:space="preserve">the </w:t>
      </w:r>
      <w:r w:rsidR="005E61E1">
        <w:t>approximately equilibrated</w:t>
      </w:r>
      <w:r>
        <w:t xml:space="preserve"> systems</w:t>
      </w:r>
      <w:r w:rsidR="00752D3B">
        <w:t xml:space="preserve">. </w:t>
      </w:r>
    </w:p>
    <w:p w:rsidR="00FC3433" w:rsidRDefault="00FC3433" w:rsidP="003E7B00">
      <w:pPr>
        <w:ind w:firstLine="230"/>
      </w:pPr>
      <w:r>
        <w:t>The</w:t>
      </w:r>
      <w:r w:rsidR="00DB59AE">
        <w:t xml:space="preserve"> analysis </w:t>
      </w:r>
      <w:r>
        <w:t xml:space="preserve">focused on </w:t>
      </w:r>
      <w:r w:rsidR="00DB59AE">
        <w:t xml:space="preserve">the secondary structure of IL2 of the </w:t>
      </w:r>
      <w:r>
        <w:t>5HT</w:t>
      </w:r>
      <w:r>
        <w:rPr>
          <w:vertAlign w:val="subscript"/>
        </w:rPr>
        <w:t>2A</w:t>
      </w:r>
      <w:r>
        <w:t>R</w:t>
      </w:r>
      <w:r w:rsidR="007779CD">
        <w:t>, considered to include residues I181-F186</w:t>
      </w:r>
      <w:r w:rsidR="00DB59AE">
        <w:t xml:space="preserve">. </w:t>
      </w:r>
      <w:r>
        <w:t xml:space="preserve">Residues </w:t>
      </w:r>
      <w:r w:rsidR="0076403E">
        <w:t>I</w:t>
      </w:r>
      <w:r>
        <w:t>181-</w:t>
      </w:r>
      <w:r w:rsidR="0076403E">
        <w:t>F</w:t>
      </w:r>
      <w:r>
        <w:t>186 were helical within the initial structures of both states, and t</w:t>
      </w:r>
      <w:r w:rsidR="00802986">
        <w:t xml:space="preserve">raditional secondary structure calculation using </w:t>
      </w:r>
      <w:r w:rsidR="005E19E9" w:rsidRPr="005E19E9">
        <w:rPr>
          <w:i/>
        </w:rPr>
        <w:t>stride</w:t>
      </w:r>
      <w:r w:rsidR="00802986">
        <w:t xml:space="preserve"> </w:t>
      </w:r>
      <w:r w:rsidR="00E77285">
        <w:fldChar w:fldCharType="begin" w:fldLock="1"/>
      </w:r>
      <w:r w:rsidR="009C34BA">
        <w:instrText>ADDIN CSL_CITATION { "citationItems" : [ { "id" : "ITEM-1", "itemData" : { "DOI" : "10.1002/prot.340230412", "ISSN" : "0887-3585", "PMID" : "8749853", "abstract" : "We have developed an automatic algorithm STRIDE for protein secondary structure assignment from atomic coordinates based on the combined use of hydrogen bond energy and statistically derived backbone torsional angle information. Parameters of the pattern recognition procedure were optimized using designations provided by the crystallographers as a standard-of-truth. Comparison to the currently most widely used technique DSSP by Kabsch and Sander (Biopolymers 22:2577-2637, 1983) shows that STRIDE and DSSP assign secondary structural states in 58 and 31% of 226 protein chains in our data sample, respectively, in greater agreement with the specific residue-by-residue definitions provided by the discoverers of the structures while in 11% of the chains, the assignments are the same. STRIDE delineates every 11th helix and every 32nd strand more in accord with published assignments.", "author" : [ { "dropping-particle" : "", "family" : "Frishman", "given" : "D", "non-dropping-particle" : "", "parse-names" : false, "suffix" : "" }, { "dropping-particle" : "", "family" : "Argos", "given" : "P", "non-dropping-particle" : "", "parse-names" : false, "suffix" : "" } ], "container-title" : "Proteins", "id" : "ITEM-1", "issue" : "4", "issued" : { "date-parts" : [ [ "1995", "12" ] ] }, "page" : "566-79", "title" : "Knowledge-based protein secondary structure assignment.", "type" : "article-journal", "volume" : "23" }, "uris" : [ "http://www.mendeley.com/documents/?uuid=d58d60df-6973-476f-a465-863aaa747c48" ] } ], "mendeley" : { "previouslyFormattedCitation" : "[25]" }, "properties" : { "noteIndex" : 0 }, "schema" : "https://github.com/citation-style-language/schema/raw/master/csl-citation.json" }</w:instrText>
      </w:r>
      <w:r w:rsidR="00E77285">
        <w:fldChar w:fldCharType="separate"/>
      </w:r>
      <w:r w:rsidR="00E775D6" w:rsidRPr="00E775D6">
        <w:rPr>
          <w:noProof/>
        </w:rPr>
        <w:t>[25]</w:t>
      </w:r>
      <w:r w:rsidR="00E77285">
        <w:fldChar w:fldCharType="end"/>
      </w:r>
      <w:r w:rsidR="00802986">
        <w:t xml:space="preserve"> indicate</w:t>
      </w:r>
      <w:r w:rsidR="00007F75">
        <w:t>s</w:t>
      </w:r>
      <w:r w:rsidR="00802986">
        <w:t xml:space="preserve"> that </w:t>
      </w:r>
      <w:r>
        <w:t xml:space="preserve">the interior helical turn, </w:t>
      </w:r>
      <w:r w:rsidR="00C332D9">
        <w:t xml:space="preserve">composed of </w:t>
      </w:r>
      <w:r>
        <w:t xml:space="preserve">residues </w:t>
      </w:r>
      <w:r w:rsidR="0076403E">
        <w:t>H</w:t>
      </w:r>
      <w:r>
        <w:t>182-</w:t>
      </w:r>
      <w:r w:rsidR="0076403E">
        <w:t>R</w:t>
      </w:r>
      <w:r>
        <w:t>185, is stable</w:t>
      </w:r>
      <w:r w:rsidR="00802986">
        <w:t xml:space="preserve"> throughout </w:t>
      </w:r>
      <w:r>
        <w:t xml:space="preserve">our </w:t>
      </w:r>
      <w:r w:rsidR="00802986">
        <w:t>simulations</w:t>
      </w:r>
      <w:r>
        <w:t>,</w:t>
      </w:r>
      <w:r w:rsidR="00802986">
        <w:t xml:space="preserve"> </w:t>
      </w:r>
      <w:r w:rsidR="00557A5A">
        <w:t xml:space="preserve">with the </w:t>
      </w:r>
      <w:r>
        <w:t>turn</w:t>
      </w:r>
      <w:r w:rsidR="00557A5A">
        <w:t xml:space="preserve"> being </w:t>
      </w:r>
      <w:r>
        <w:t xml:space="preserve">entirely </w:t>
      </w:r>
      <w:r w:rsidR="00557A5A">
        <w:t>helical</w:t>
      </w:r>
      <w:r w:rsidR="00F822A0">
        <w:t xml:space="preserve"> for</w:t>
      </w:r>
      <w:r w:rsidR="00557A5A">
        <w:t xml:space="preserve"> </w:t>
      </w:r>
      <w:r>
        <w:t>84</w:t>
      </w:r>
      <w:r w:rsidR="00C332D9">
        <w:t>.3</w:t>
      </w:r>
      <w:r>
        <w:t xml:space="preserve">% </w:t>
      </w:r>
      <w:r w:rsidR="00557A5A">
        <w:t>of the</w:t>
      </w:r>
      <w:r>
        <w:t xml:space="preserve"> apo</w:t>
      </w:r>
      <w:r w:rsidR="00557A5A">
        <w:t xml:space="preserve"> trajectory and </w:t>
      </w:r>
      <w:r w:rsidR="00C332D9">
        <w:t>89.7</w:t>
      </w:r>
      <w:r>
        <w:t>% of the 5-HT</w:t>
      </w:r>
      <w:r w:rsidR="00007F75">
        <w:t>-</w:t>
      </w:r>
      <w:r>
        <w:t>bound trajectory.</w:t>
      </w:r>
      <w:r w:rsidR="00802986">
        <w:t xml:space="preserve"> </w:t>
      </w:r>
    </w:p>
    <w:p w:rsidR="00802986" w:rsidRDefault="00802986" w:rsidP="003E7B00">
      <w:pPr>
        <w:ind w:firstLine="230"/>
      </w:pPr>
      <w:r>
        <w:t>We</w:t>
      </w:r>
      <w:r w:rsidR="00557A5A">
        <w:t xml:space="preserve"> then</w:t>
      </w:r>
      <w:r>
        <w:t xml:space="preserve"> calculat</w:t>
      </w:r>
      <w:r w:rsidR="00557A5A">
        <w:t>ed generalized correlation coefficients (Eq. 11) using</w:t>
      </w:r>
      <w:r>
        <w:t xml:space="preserve"> </w:t>
      </w:r>
      <w:r w:rsidRPr="00883C64">
        <w:rPr>
          <w:i/>
        </w:rPr>
        <w:t>N-body m</w:t>
      </w:r>
      <w:r w:rsidRPr="00883C64">
        <w:rPr>
          <w:i/>
        </w:rPr>
        <w:t>u</w:t>
      </w:r>
      <w:r w:rsidRPr="00883C64">
        <w:rPr>
          <w:i/>
        </w:rPr>
        <w:t>tual information</w:t>
      </w:r>
      <w:r w:rsidR="00557A5A">
        <w:t xml:space="preserve"> (Eq. 2)</w:t>
      </w:r>
      <w:r>
        <w:t xml:space="preserve"> and </w:t>
      </w:r>
      <w:r w:rsidRPr="00883C64">
        <w:rPr>
          <w:i/>
        </w:rPr>
        <w:t>N-body total intercorrelation</w:t>
      </w:r>
      <w:r w:rsidR="00557A5A" w:rsidRPr="00883C64">
        <w:rPr>
          <w:i/>
        </w:rPr>
        <w:t xml:space="preserve"> </w:t>
      </w:r>
      <w:r w:rsidR="00557A5A">
        <w:t>(Eq. 8)</w:t>
      </w:r>
      <w:r>
        <w:t xml:space="preserve"> for IL2 in both simulations to quantify the </w:t>
      </w:r>
      <w:r w:rsidR="00BD6393">
        <w:t>rigid-</w:t>
      </w:r>
      <w:r w:rsidR="001B0543">
        <w:t>body</w:t>
      </w:r>
      <w:r>
        <w:t xml:space="preserve"> behavior of the heli</w:t>
      </w:r>
      <w:r w:rsidR="001255AA">
        <w:t>cal segment</w:t>
      </w:r>
      <w:r>
        <w:t xml:space="preserve"> and to assess if there were differences in </w:t>
      </w:r>
      <w:r w:rsidR="001B0543">
        <w:t>rigid</w:t>
      </w:r>
      <w:r w:rsidR="00BD6393">
        <w:t>-</w:t>
      </w:r>
      <w:r w:rsidR="001B0543">
        <w:t>body</w:t>
      </w:r>
      <w:r w:rsidR="001255AA">
        <w:t xml:space="preserve"> behavior</w:t>
      </w:r>
      <w:r>
        <w:t xml:space="preserve"> between the two states that could not be observed by calculating the secondary structure alone.  We found that</w:t>
      </w:r>
      <w:r w:rsidR="00557A5A">
        <w:t xml:space="preserve"> </w:t>
      </w:r>
      <w:r>
        <w:t xml:space="preserve">the apo </w:t>
      </w:r>
      <w:r w:rsidR="00557A5A">
        <w:t>state</w:t>
      </w:r>
      <w:r>
        <w:t xml:space="preserve"> displayed </w:t>
      </w:r>
      <w:r w:rsidR="00557A5A">
        <w:t>weak</w:t>
      </w:r>
      <w:r>
        <w:t xml:space="preserve"> </w:t>
      </w:r>
      <w:r w:rsidR="001B0543">
        <w:t>rigid</w:t>
      </w:r>
      <w:r w:rsidR="00BD6393">
        <w:t>-</w:t>
      </w:r>
      <w:r w:rsidR="001B0543">
        <w:t>body</w:t>
      </w:r>
      <w:r>
        <w:t xml:space="preserve"> dynam</w:t>
      </w:r>
      <w:r w:rsidR="00557A5A">
        <w:t>ics (</w:t>
      </w:r>
      <w:r w:rsidR="0028144D">
        <w:t>r</w:t>
      </w:r>
      <w:r w:rsidR="00C55B43" w:rsidRPr="00C55B43">
        <w:rPr>
          <w:vertAlign w:val="subscript"/>
        </w:rPr>
        <w:t>mutual</w:t>
      </w:r>
      <w:r w:rsidR="0028144D">
        <w:t xml:space="preserve"> = </w:t>
      </w:r>
      <w:r w:rsidR="00922F08">
        <w:t xml:space="preserve">0.30 </w:t>
      </w:r>
      <w:r w:rsidR="0028144D">
        <w:t>and r</w:t>
      </w:r>
      <w:r w:rsidR="00C55B43" w:rsidRPr="00C55B43">
        <w:rPr>
          <w:vertAlign w:val="subscript"/>
        </w:rPr>
        <w:t>inter</w:t>
      </w:r>
      <w:r w:rsidR="00557A5A">
        <w:t xml:space="preserve"> = </w:t>
      </w:r>
      <w:r w:rsidR="00922F08">
        <w:t>0.60</w:t>
      </w:r>
      <w:r w:rsidR="00557A5A">
        <w:t>), wh</w:t>
      </w:r>
      <w:r w:rsidR="008168AC">
        <w:t>i</w:t>
      </w:r>
      <w:r w:rsidR="00557A5A">
        <w:t>le the 5-HT bound state displayed stronger rigid</w:t>
      </w:r>
      <w:r w:rsidR="001B0543">
        <w:t>-</w:t>
      </w:r>
      <w:r w:rsidR="00557A5A">
        <w:t>body dynamics</w:t>
      </w:r>
      <w:r w:rsidR="0028144D">
        <w:t xml:space="preserve"> </w:t>
      </w:r>
      <w:r w:rsidR="00557A5A">
        <w:t>(</w:t>
      </w:r>
      <w:r w:rsidR="00C55B43">
        <w:t>r</w:t>
      </w:r>
      <w:r w:rsidR="00C55B43" w:rsidRPr="00C55B43">
        <w:rPr>
          <w:vertAlign w:val="subscript"/>
        </w:rPr>
        <w:t>mutual</w:t>
      </w:r>
      <w:r w:rsidR="0028144D">
        <w:t xml:space="preserve"> = </w:t>
      </w:r>
      <w:r w:rsidR="00922F08">
        <w:t>0.52</w:t>
      </w:r>
      <w:r w:rsidR="0028144D">
        <w:t xml:space="preserve"> and </w:t>
      </w:r>
      <w:r w:rsidR="00C55B43">
        <w:t>r</w:t>
      </w:r>
      <w:r w:rsidR="00C55B43" w:rsidRPr="00C55B43">
        <w:rPr>
          <w:vertAlign w:val="subscript"/>
        </w:rPr>
        <w:t>inter</w:t>
      </w:r>
      <w:r w:rsidR="00557A5A">
        <w:t xml:space="preserve"> = </w:t>
      </w:r>
      <w:r w:rsidR="00922F08">
        <w:t>0.89</w:t>
      </w:r>
      <w:r w:rsidR="00557A5A">
        <w:t>). T</w:t>
      </w:r>
      <w:r w:rsidR="0028144D">
        <w:t xml:space="preserve">hese results indicate that there are </w:t>
      </w:r>
      <w:r w:rsidR="00F5684F">
        <w:t xml:space="preserve">more </w:t>
      </w:r>
      <w:r w:rsidR="0028144D">
        <w:t>rigid</w:t>
      </w:r>
      <w:r w:rsidR="001B0543">
        <w:t>-</w:t>
      </w:r>
      <w:r w:rsidR="0028144D">
        <w:t>body motions in the 5-HT bound sim</w:t>
      </w:r>
      <w:r w:rsidR="0028144D">
        <w:t>u</w:t>
      </w:r>
      <w:r w:rsidR="0028144D">
        <w:t xml:space="preserve">lation, </w:t>
      </w:r>
      <w:r w:rsidR="001255AA">
        <w:t xml:space="preserve">although </w:t>
      </w:r>
      <w:r w:rsidR="0028144D">
        <w:t xml:space="preserve">both states </w:t>
      </w:r>
      <w:r w:rsidR="001255AA">
        <w:t xml:space="preserve">have a </w:t>
      </w:r>
      <w:r w:rsidR="0028144D">
        <w:t>helical</w:t>
      </w:r>
      <w:r w:rsidR="001255AA">
        <w:t xml:space="preserve"> segment in the IL2</w:t>
      </w:r>
      <w:r w:rsidR="0028144D">
        <w:t>.</w:t>
      </w:r>
      <w:r w:rsidR="00C332D9">
        <w:t xml:space="preserve"> </w:t>
      </w:r>
    </w:p>
    <w:p w:rsidR="0028144D" w:rsidRDefault="003F4980" w:rsidP="0028144D">
      <w:pPr>
        <w:ind w:firstLine="230"/>
      </w:pPr>
      <w:r>
        <w:t xml:space="preserve">Using </w:t>
      </w:r>
      <w:r w:rsidR="0028144D">
        <w:t>the entropy decomposition</w:t>
      </w:r>
      <w:r>
        <w:t xml:space="preserve"> framework to analyze the dynamics of </w:t>
      </w:r>
      <w:r w:rsidR="004F7A60">
        <w:t>IL2</w:t>
      </w:r>
      <w:r>
        <w:t xml:space="preserve">, one would expect </w:t>
      </w:r>
      <w:r w:rsidR="004F7A60">
        <w:t>a</w:t>
      </w:r>
      <w:r w:rsidR="0058589D">
        <w:t xml:space="preserve"> </w:t>
      </w:r>
      <w:r>
        <w:t xml:space="preserve">high </w:t>
      </w:r>
      <w:r w:rsidR="00385006">
        <w:t>RBF</w:t>
      </w:r>
      <w:r>
        <w:t xml:space="preserve"> </w:t>
      </w:r>
      <w:r w:rsidR="00F5684F">
        <w:t xml:space="preserve">(Eq. 13) </w:t>
      </w:r>
      <w:r>
        <w:t xml:space="preserve">and </w:t>
      </w:r>
      <w:r w:rsidR="00385006">
        <w:t>CO</w:t>
      </w:r>
      <w:r w:rsidR="00F5684F">
        <w:t xml:space="preserve"> (Eq. 14)</w:t>
      </w:r>
      <w:r>
        <w:t xml:space="preserve"> </w:t>
      </w:r>
      <w:r w:rsidR="0058589D">
        <w:t xml:space="preserve">if </w:t>
      </w:r>
      <w:r w:rsidR="000B6D76">
        <w:t>the helical segment</w:t>
      </w:r>
      <w:r>
        <w:t xml:space="preserve"> truly </w:t>
      </w:r>
      <w:r w:rsidR="000B6D76">
        <w:t>b</w:t>
      </w:r>
      <w:r w:rsidR="000B6D76">
        <w:t>e</w:t>
      </w:r>
      <w:r w:rsidR="000B6D76">
        <w:lastRenderedPageBreak/>
        <w:t xml:space="preserve">haves </w:t>
      </w:r>
      <w:r>
        <w:t>as a rigid</w:t>
      </w:r>
      <w:r w:rsidR="00C332D9">
        <w:t xml:space="preserve"> </w:t>
      </w:r>
      <w:r>
        <w:t>body</w:t>
      </w:r>
      <w:r w:rsidR="001255AA">
        <w:t xml:space="preserve"> helix</w:t>
      </w:r>
      <w:r w:rsidR="0058589D">
        <w:t xml:space="preserve">, </w:t>
      </w:r>
      <w:r>
        <w:t xml:space="preserve">and a moderate </w:t>
      </w:r>
      <w:r w:rsidR="00385006">
        <w:t>RBF</w:t>
      </w:r>
      <w:r>
        <w:t xml:space="preserve"> and low </w:t>
      </w:r>
      <w:r w:rsidR="00385006">
        <w:t>CO</w:t>
      </w:r>
      <w:r>
        <w:t xml:space="preserve"> if the backbone is b</w:t>
      </w:r>
      <w:r>
        <w:t>e</w:t>
      </w:r>
      <w:r>
        <w:t>having like a rigid</w:t>
      </w:r>
      <w:r w:rsidR="001B0543">
        <w:t xml:space="preserve"> </w:t>
      </w:r>
      <w:r>
        <w:t>body but the side chains are not</w:t>
      </w:r>
      <w:r w:rsidR="0058589D">
        <w:t xml:space="preserve"> (likely a more accurate expectation</w:t>
      </w:r>
      <w:r w:rsidR="00557A5A">
        <w:t xml:space="preserve"> based on the previously calculated generalized correlation coefficients</w:t>
      </w:r>
      <w:r w:rsidR="0058589D">
        <w:t>)</w:t>
      </w:r>
      <w:r>
        <w:t xml:space="preserve">.  </w:t>
      </w:r>
      <w:r w:rsidR="00385006">
        <w:t>Conversely</w:t>
      </w:r>
      <w:r>
        <w:t xml:space="preserve">, if </w:t>
      </w:r>
      <w:r w:rsidR="004F7A60">
        <w:t>IL2</w:t>
      </w:r>
      <w:r>
        <w:t xml:space="preserve"> were behaving </w:t>
      </w:r>
      <w:r w:rsidR="001255AA">
        <w:t xml:space="preserve">as a </w:t>
      </w:r>
      <w:r>
        <w:t>completely disor</w:t>
      </w:r>
      <w:r w:rsidR="00385006">
        <w:t>dered</w:t>
      </w:r>
      <w:r w:rsidR="001255AA">
        <w:t xml:space="preserve"> segment</w:t>
      </w:r>
      <w:r w:rsidR="00385006">
        <w:t xml:space="preserve">, </w:t>
      </w:r>
      <w:r w:rsidR="004F7A60">
        <w:t>which is not expected from its helical secondary structure</w:t>
      </w:r>
      <w:r w:rsidR="0058589D">
        <w:t xml:space="preserve">, </w:t>
      </w:r>
      <w:r w:rsidR="00385006">
        <w:t xml:space="preserve">RBF and CO </w:t>
      </w:r>
      <w:r>
        <w:t xml:space="preserve">would be low. </w:t>
      </w:r>
      <w:r w:rsidR="00F153C1">
        <w:t>W</w:t>
      </w:r>
      <w:r w:rsidR="004F7A60">
        <w:t>e find that w</w:t>
      </w:r>
      <w:r w:rsidR="00F153C1">
        <w:t xml:space="preserve">hile IL2 is </w:t>
      </w:r>
      <w:r w:rsidR="007D1206">
        <w:t>helical</w:t>
      </w:r>
      <w:r w:rsidR="00F153C1">
        <w:t xml:space="preserve"> when the receptor is unbound, the </w:t>
      </w:r>
      <w:r w:rsidR="005E61E1">
        <w:t>RBF and CO</w:t>
      </w:r>
      <w:r w:rsidR="00FA5223">
        <w:t xml:space="preserve"> parameters</w:t>
      </w:r>
      <w:r w:rsidR="00F153C1">
        <w:t xml:space="preserve"> </w:t>
      </w:r>
      <w:r w:rsidR="005E61E1">
        <w:t>calculated from</w:t>
      </w:r>
      <w:r w:rsidR="003002F9">
        <w:t xml:space="preserve"> both</w:t>
      </w:r>
      <w:r w:rsidR="00F153C1">
        <w:t xml:space="preserve"> the </w:t>
      </w:r>
      <w:r w:rsidR="00E37B90" w:rsidRPr="00E37B90">
        <w:rPr>
          <w:i/>
        </w:rPr>
        <w:t>mutual information</w:t>
      </w:r>
      <w:r w:rsidR="00F153C1">
        <w:t xml:space="preserve"> and </w:t>
      </w:r>
      <w:r w:rsidR="00E37B90" w:rsidRPr="00E37B90">
        <w:rPr>
          <w:i/>
        </w:rPr>
        <w:t>total intercorrelation</w:t>
      </w:r>
      <w:r w:rsidR="00557A5A">
        <w:t xml:space="preserve"> are low</w:t>
      </w:r>
      <w:r w:rsidR="00D854D8">
        <w:t xml:space="preserve"> (</w:t>
      </w:r>
      <w:r w:rsidR="00D854D8">
        <w:rPr>
          <w:lang w:val="de-DE"/>
        </w:rPr>
        <w:t>see Table 1)</w:t>
      </w:r>
      <w:r w:rsidR="00654EDD">
        <w:t>, indica</w:t>
      </w:r>
      <w:r w:rsidR="00654EDD">
        <w:t>t</w:t>
      </w:r>
      <w:r w:rsidR="004F7A60">
        <w:t xml:space="preserve">ing </w:t>
      </w:r>
      <w:r w:rsidR="00085D0D">
        <w:t xml:space="preserve">that </w:t>
      </w:r>
      <w:r w:rsidR="004F7A60">
        <w:t xml:space="preserve">IL2 </w:t>
      </w:r>
      <w:r w:rsidR="001255AA">
        <w:t xml:space="preserve">contains </w:t>
      </w:r>
      <w:r w:rsidR="004F7A60">
        <w:t>a</w:t>
      </w:r>
      <w:r w:rsidR="00654EDD">
        <w:t xml:space="preserve"> </w:t>
      </w:r>
      <w:r w:rsidR="00C332D9">
        <w:t xml:space="preserve">very </w:t>
      </w:r>
      <w:r w:rsidR="00654EDD">
        <w:t>flexible helix</w:t>
      </w:r>
      <w:r w:rsidR="00F153C1">
        <w:t>. In addition, we find that the</w:t>
      </w:r>
      <w:r w:rsidR="001255AA">
        <w:t xml:space="preserve"> </w:t>
      </w:r>
      <w:r w:rsidR="005E61E1">
        <w:t xml:space="preserve">RBF </w:t>
      </w:r>
      <w:r w:rsidR="00FA5223">
        <w:t>increases</w:t>
      </w:r>
      <w:r w:rsidR="00F153C1">
        <w:t xml:space="preserve"> in the 5-HT</w:t>
      </w:r>
      <w:r w:rsidR="00C332D9">
        <w:t xml:space="preserve"> </w:t>
      </w:r>
      <w:r w:rsidR="00F153C1">
        <w:t>bound state</w:t>
      </w:r>
      <w:r w:rsidR="001255AA">
        <w:t xml:space="preserve"> of the 5-HT</w:t>
      </w:r>
      <w:r w:rsidR="001255AA" w:rsidRPr="00883C64">
        <w:rPr>
          <w:vertAlign w:val="subscript"/>
        </w:rPr>
        <w:t>2A</w:t>
      </w:r>
      <w:r w:rsidR="001255AA">
        <w:t>R</w:t>
      </w:r>
      <w:r w:rsidR="00FA5223">
        <w:t xml:space="preserve">. Interestingly, </w:t>
      </w:r>
      <w:r w:rsidR="003002F9">
        <w:t xml:space="preserve">the comparison of </w:t>
      </w:r>
      <w:r w:rsidR="00FA5223">
        <w:rPr>
          <w:lang w:val="de-DE"/>
        </w:rPr>
        <w:t>CO</w:t>
      </w:r>
      <w:r w:rsidR="00C332D9">
        <w:rPr>
          <w:vertAlign w:val="subscript"/>
          <w:lang w:val="de-DE"/>
        </w:rPr>
        <w:t>mutual</w:t>
      </w:r>
      <w:r w:rsidR="00FA5223">
        <w:t xml:space="preserve"> </w:t>
      </w:r>
      <w:r w:rsidR="00003B55">
        <w:t xml:space="preserve">to </w:t>
      </w:r>
      <w:r w:rsidR="00FA5223">
        <w:rPr>
          <w:lang w:val="de-DE"/>
        </w:rPr>
        <w:t>CO</w:t>
      </w:r>
      <w:r w:rsidR="00C332D9">
        <w:rPr>
          <w:vertAlign w:val="subscript"/>
          <w:lang w:val="de-DE"/>
        </w:rPr>
        <w:t>inter</w:t>
      </w:r>
      <w:r w:rsidR="00FA5223">
        <w:rPr>
          <w:lang w:val="de-DE"/>
        </w:rPr>
        <w:t xml:space="preserve"> </w:t>
      </w:r>
      <w:r w:rsidR="00003B55">
        <w:rPr>
          <w:lang w:val="de-DE"/>
        </w:rPr>
        <w:t>reveals different trends upon 5-HT binding</w:t>
      </w:r>
      <w:r w:rsidR="00FA5223">
        <w:rPr>
          <w:lang w:val="de-DE"/>
        </w:rPr>
        <w:t>, indicating that the choice of information measure can influence the intepretation of the system’s dynamics</w:t>
      </w:r>
      <w:r w:rsidR="00F153C1">
        <w:t>.</w:t>
      </w:r>
      <w:r w:rsidR="00FA5223">
        <w:t xml:space="preserve"> </w:t>
      </w:r>
      <w:r w:rsidR="001E451B">
        <w:rPr>
          <w:lang w:val="de-DE"/>
        </w:rPr>
        <w:t>Thus,</w:t>
      </w:r>
      <w:r w:rsidR="00D82598">
        <w:t xml:space="preserve"> </w:t>
      </w:r>
      <w:r w:rsidR="00D854D8">
        <w:t xml:space="preserve">most of the high-order correlation </w:t>
      </w:r>
      <w:r w:rsidR="00D854D8">
        <w:rPr>
          <w:lang w:val="de-DE"/>
        </w:rPr>
        <w:t xml:space="preserve">are identified as </w:t>
      </w:r>
      <w:r w:rsidR="001B0543">
        <w:rPr>
          <w:lang w:val="de-DE"/>
        </w:rPr>
        <w:t>rigid body</w:t>
      </w:r>
      <w:r w:rsidR="00D854D8">
        <w:rPr>
          <w:lang w:val="de-DE"/>
        </w:rPr>
        <w:t xml:space="preserve"> using </w:t>
      </w:r>
      <w:r w:rsidR="00D854D8">
        <w:rPr>
          <w:i/>
          <w:lang w:val="de-DE"/>
        </w:rPr>
        <w:t>total intercorrelation</w:t>
      </w:r>
      <w:r w:rsidR="006364EF">
        <w:rPr>
          <w:lang w:val="de-DE"/>
        </w:rPr>
        <w:t>, but not</w:t>
      </w:r>
      <w:r w:rsidR="00D72357">
        <w:rPr>
          <w:lang w:val="de-DE"/>
        </w:rPr>
        <w:t xml:space="preserve"> when</w:t>
      </w:r>
      <w:r w:rsidR="00D72357">
        <w:t xml:space="preserve"> using </w:t>
      </w:r>
      <w:r w:rsidR="00D72357">
        <w:rPr>
          <w:i/>
        </w:rPr>
        <w:t>mutual information.</w:t>
      </w:r>
      <w:r w:rsidR="00F153C1">
        <w:t xml:space="preserve"> </w:t>
      </w:r>
      <w:r w:rsidR="00557A5A">
        <w:t xml:space="preserve">These results </w:t>
      </w:r>
      <w:r w:rsidR="00F153C1">
        <w:t>indi</w:t>
      </w:r>
      <w:r w:rsidR="00557A5A">
        <w:t>cate</w:t>
      </w:r>
      <w:r w:rsidR="00F153C1">
        <w:t xml:space="preserve"> that there is a significant increase in the rigidity of the IL2 upon ligand binding</w:t>
      </w:r>
      <w:r w:rsidR="007D1206">
        <w:t xml:space="preserve"> </w:t>
      </w:r>
      <w:r w:rsidR="00762CAA">
        <w:t xml:space="preserve">although </w:t>
      </w:r>
      <w:r w:rsidR="00567259">
        <w:t xml:space="preserve">the helical secondary structure is </w:t>
      </w:r>
      <w:r w:rsidR="00D760E3">
        <w:t>retain</w:t>
      </w:r>
      <w:r w:rsidR="003837EC">
        <w:t>ed</w:t>
      </w:r>
      <w:r w:rsidR="00E2078B">
        <w:t xml:space="preserve"> and comparable</w:t>
      </w:r>
      <w:r w:rsidR="00D760E3">
        <w:t xml:space="preserve"> </w:t>
      </w:r>
      <w:r w:rsidR="00762CAA">
        <w:t xml:space="preserve">in </w:t>
      </w:r>
      <w:r w:rsidR="007D1206">
        <w:t xml:space="preserve">both </w:t>
      </w:r>
      <w:r w:rsidR="00E775D6">
        <w:t xml:space="preserve">states. </w:t>
      </w:r>
    </w:p>
    <w:p w:rsidR="008168AC" w:rsidRDefault="008168AC" w:rsidP="008168AC">
      <w:pPr>
        <w:pStyle w:val="tablecaption"/>
      </w:pPr>
      <w:r>
        <w:rPr>
          <w:b/>
        </w:rPr>
        <w:t xml:space="preserve">Table </w:t>
      </w:r>
      <w:r w:rsidR="005F1FA8">
        <w:fldChar w:fldCharType="begin"/>
      </w:r>
      <w:r w:rsidR="005F1FA8">
        <w:instrText xml:space="preserve"> SEQ "Table" \* MERGEFORMAT </w:instrText>
      </w:r>
      <w:r w:rsidR="005F1FA8">
        <w:fldChar w:fldCharType="separate"/>
      </w:r>
      <w:ins w:id="275" w:author="mil2037" w:date="2014-01-17T13:14:00Z">
        <w:r w:rsidR="00FC59E1" w:rsidRPr="00FC59E1">
          <w:rPr>
            <w:b/>
            <w:noProof/>
            <w:rPrChange w:id="276" w:author="mil2037" w:date="2014-01-17T13:14:00Z">
              <w:rPr/>
            </w:rPrChange>
          </w:rPr>
          <w:t>1</w:t>
        </w:r>
      </w:ins>
      <w:del w:id="277" w:author="mil2037" w:date="2014-01-16T13:39:00Z">
        <w:r w:rsidR="00370101" w:rsidDel="00C32BD1">
          <w:rPr>
            <w:b/>
            <w:noProof/>
          </w:rPr>
          <w:delText>1</w:delText>
        </w:r>
      </w:del>
      <w:r w:rsidR="005F1FA8">
        <w:rPr>
          <w:b/>
          <w:noProof/>
        </w:rPr>
        <w:fldChar w:fldCharType="end"/>
      </w:r>
      <w:r>
        <w:rPr>
          <w:b/>
        </w:rPr>
        <w:t>.</w:t>
      </w:r>
      <w:r>
        <w:t xml:space="preserve"> </w:t>
      </w:r>
      <w:r w:rsidR="001B0543">
        <w:t>Rigid</w:t>
      </w:r>
      <w:r w:rsidR="00BD6393">
        <w:t>-</w:t>
      </w:r>
      <w:r w:rsidR="001B0543">
        <w:t>body</w:t>
      </w:r>
      <w:r>
        <w:t xml:space="preserve"> parameters of the apo and 5-HT bound 5-HT</w:t>
      </w:r>
      <w:r w:rsidRPr="00883C64">
        <w:rPr>
          <w:vertAlign w:val="subscript"/>
        </w:rPr>
        <w:t>2A</w:t>
      </w:r>
      <w:r>
        <w:t>R.</w:t>
      </w:r>
      <w:r w:rsidR="00BD6393">
        <w:t xml:space="preserve"> </w:t>
      </w:r>
      <w:r w:rsidR="00002162">
        <w:t>The s</w:t>
      </w:r>
      <w:r w:rsidR="00BD6393">
        <w:t xml:space="preserve">tandard error is </w:t>
      </w:r>
      <w:r w:rsidR="00002162">
        <w:t xml:space="preserve">displayed </w:t>
      </w:r>
      <w:r w:rsidR="00BD6393">
        <w:t>in par</w:t>
      </w:r>
      <w:r w:rsidR="00002162">
        <w:t>e</w:t>
      </w:r>
      <w:r w:rsidR="00BD6393">
        <w:t>nthesis.</w:t>
      </w:r>
    </w:p>
    <w:tbl>
      <w:tblPr>
        <w:tblStyle w:val="TableGrid"/>
        <w:tblW w:w="5972" w:type="dxa"/>
        <w:jc w:val="center"/>
        <w:tblInd w:w="108" w:type="dxa"/>
        <w:tblLook w:val="04A0" w:firstRow="1" w:lastRow="0" w:firstColumn="1" w:lastColumn="0" w:noHBand="0" w:noVBand="1"/>
      </w:tblPr>
      <w:tblGrid>
        <w:gridCol w:w="900"/>
        <w:gridCol w:w="1300"/>
        <w:gridCol w:w="1236"/>
        <w:gridCol w:w="1236"/>
        <w:gridCol w:w="1300"/>
      </w:tblGrid>
      <w:tr w:rsidR="00E775D6" w:rsidTr="00E775D6">
        <w:trPr>
          <w:cantSplit/>
          <w:trHeight w:val="249"/>
          <w:jc w:val="center"/>
        </w:trPr>
        <w:tc>
          <w:tcPr>
            <w:tcW w:w="900" w:type="dxa"/>
            <w:vMerge w:val="restart"/>
          </w:tcPr>
          <w:p w:rsidR="00E775D6" w:rsidRDefault="00E775D6" w:rsidP="001F1CB4">
            <w:pPr>
              <w:keepNext/>
              <w:ind w:firstLine="0"/>
              <w:rPr>
                <w:lang w:val="de-DE"/>
              </w:rPr>
            </w:pPr>
          </w:p>
        </w:tc>
        <w:tc>
          <w:tcPr>
            <w:tcW w:w="2536" w:type="dxa"/>
            <w:gridSpan w:val="2"/>
          </w:tcPr>
          <w:p w:rsidR="00E775D6" w:rsidRPr="00E775D6" w:rsidRDefault="002856CB" w:rsidP="00E775D6">
            <w:pPr>
              <w:keepNext/>
              <w:ind w:firstLine="0"/>
              <w:rPr>
                <w:b/>
                <w:lang w:val="de-DE"/>
              </w:rPr>
            </w:pPr>
            <w:r>
              <w:rPr>
                <w:b/>
                <w:lang w:val="de-DE"/>
              </w:rPr>
              <w:t xml:space="preserve">                    </w:t>
            </w:r>
            <w:r w:rsidR="00E775D6" w:rsidRPr="00E775D6">
              <w:rPr>
                <w:b/>
                <w:lang w:val="de-DE"/>
              </w:rPr>
              <w:t>Apo</w:t>
            </w:r>
          </w:p>
        </w:tc>
        <w:tc>
          <w:tcPr>
            <w:tcW w:w="2536" w:type="dxa"/>
            <w:gridSpan w:val="2"/>
          </w:tcPr>
          <w:p w:rsidR="00E775D6" w:rsidRPr="00E775D6" w:rsidRDefault="002856CB" w:rsidP="001F1CB4">
            <w:pPr>
              <w:keepNext/>
              <w:ind w:firstLine="0"/>
              <w:rPr>
                <w:b/>
                <w:lang w:val="de-DE"/>
              </w:rPr>
            </w:pPr>
            <w:r>
              <w:rPr>
                <w:b/>
                <w:lang w:val="de-DE"/>
              </w:rPr>
              <w:t xml:space="preserve">                  </w:t>
            </w:r>
            <w:r w:rsidR="00E775D6" w:rsidRPr="00E775D6">
              <w:rPr>
                <w:b/>
                <w:lang w:val="de-DE"/>
              </w:rPr>
              <w:t>5-HT</w:t>
            </w:r>
          </w:p>
        </w:tc>
      </w:tr>
      <w:tr w:rsidR="00E775D6" w:rsidTr="00E775D6">
        <w:trPr>
          <w:cantSplit/>
          <w:trHeight w:val="249"/>
          <w:jc w:val="center"/>
        </w:trPr>
        <w:tc>
          <w:tcPr>
            <w:tcW w:w="900" w:type="dxa"/>
            <w:vMerge/>
          </w:tcPr>
          <w:p w:rsidR="00E775D6" w:rsidRDefault="00E775D6" w:rsidP="001F1CB4">
            <w:pPr>
              <w:keepNext/>
              <w:ind w:firstLine="0"/>
              <w:rPr>
                <w:lang w:val="de-DE"/>
              </w:rPr>
            </w:pPr>
          </w:p>
        </w:tc>
        <w:tc>
          <w:tcPr>
            <w:tcW w:w="1300" w:type="dxa"/>
          </w:tcPr>
          <w:p w:rsidR="00E775D6" w:rsidRPr="00C41737" w:rsidRDefault="00E775D6" w:rsidP="001F1CB4">
            <w:pPr>
              <w:keepNext/>
              <w:ind w:firstLine="0"/>
              <w:rPr>
                <w:lang w:val="de-DE"/>
              </w:rPr>
            </w:pPr>
            <w:r w:rsidRPr="00C41737">
              <w:t>mutual</w:t>
            </w:r>
          </w:p>
        </w:tc>
        <w:tc>
          <w:tcPr>
            <w:tcW w:w="1236" w:type="dxa"/>
          </w:tcPr>
          <w:p w:rsidR="00E775D6" w:rsidRDefault="00E775D6" w:rsidP="001F1CB4">
            <w:pPr>
              <w:keepNext/>
              <w:ind w:firstLine="0"/>
              <w:rPr>
                <w:lang w:val="de-DE"/>
              </w:rPr>
            </w:pPr>
            <w:r>
              <w:rPr>
                <w:lang w:val="de-DE"/>
              </w:rPr>
              <w:t>inter</w:t>
            </w:r>
          </w:p>
        </w:tc>
        <w:tc>
          <w:tcPr>
            <w:tcW w:w="1236" w:type="dxa"/>
          </w:tcPr>
          <w:p w:rsidR="00E775D6" w:rsidRDefault="00E775D6" w:rsidP="001F1CB4">
            <w:pPr>
              <w:keepNext/>
              <w:ind w:firstLine="0"/>
              <w:rPr>
                <w:lang w:val="de-DE"/>
              </w:rPr>
            </w:pPr>
            <w:r>
              <w:rPr>
                <w:lang w:val="de-DE"/>
              </w:rPr>
              <w:t>mutual</w:t>
            </w:r>
          </w:p>
        </w:tc>
        <w:tc>
          <w:tcPr>
            <w:tcW w:w="1300" w:type="dxa"/>
          </w:tcPr>
          <w:p w:rsidR="00E775D6" w:rsidRDefault="00E775D6" w:rsidP="001F1CB4">
            <w:pPr>
              <w:keepNext/>
              <w:ind w:firstLine="0"/>
              <w:rPr>
                <w:lang w:val="de-DE"/>
              </w:rPr>
            </w:pPr>
            <w:r>
              <w:rPr>
                <w:lang w:val="de-DE"/>
              </w:rPr>
              <w:t>inter</w:t>
            </w:r>
          </w:p>
        </w:tc>
      </w:tr>
      <w:tr w:rsidR="0083379E" w:rsidTr="001D4F77">
        <w:trPr>
          <w:cantSplit/>
          <w:trHeight w:val="264"/>
          <w:jc w:val="center"/>
        </w:trPr>
        <w:tc>
          <w:tcPr>
            <w:tcW w:w="900" w:type="dxa"/>
          </w:tcPr>
          <w:p w:rsidR="0083379E" w:rsidRPr="00E775D6" w:rsidRDefault="0083379E" w:rsidP="001F1CB4">
            <w:pPr>
              <w:keepNext/>
              <w:ind w:firstLine="0"/>
              <w:rPr>
                <w:b/>
                <w:lang w:val="de-DE"/>
              </w:rPr>
            </w:pPr>
            <w:r w:rsidRPr="00E775D6">
              <w:rPr>
                <w:b/>
                <w:lang w:val="de-DE"/>
              </w:rPr>
              <w:t>r</w:t>
            </w:r>
          </w:p>
        </w:tc>
        <w:tc>
          <w:tcPr>
            <w:tcW w:w="1300" w:type="dxa"/>
          </w:tcPr>
          <w:p w:rsidR="0083379E" w:rsidRDefault="0083379E" w:rsidP="001F1CB4">
            <w:pPr>
              <w:keepNext/>
              <w:ind w:firstLine="0"/>
              <w:rPr>
                <w:lang w:val="de-DE"/>
              </w:rPr>
            </w:pPr>
            <w:r>
              <w:rPr>
                <w:lang w:val="de-DE"/>
              </w:rPr>
              <w:t>0.30 (0.002)</w:t>
            </w:r>
          </w:p>
        </w:tc>
        <w:tc>
          <w:tcPr>
            <w:tcW w:w="1236" w:type="dxa"/>
          </w:tcPr>
          <w:p w:rsidR="0083379E" w:rsidRDefault="0083379E" w:rsidP="001F1CB4">
            <w:pPr>
              <w:keepNext/>
              <w:ind w:firstLine="0"/>
              <w:rPr>
                <w:lang w:val="de-DE"/>
              </w:rPr>
            </w:pPr>
            <w:r>
              <w:rPr>
                <w:lang w:val="de-DE"/>
              </w:rPr>
              <w:t>0.60 (0.003)</w:t>
            </w:r>
          </w:p>
        </w:tc>
        <w:tc>
          <w:tcPr>
            <w:tcW w:w="1236" w:type="dxa"/>
          </w:tcPr>
          <w:p w:rsidR="0083379E" w:rsidRDefault="0083379E" w:rsidP="001F1CB4">
            <w:pPr>
              <w:keepNext/>
              <w:ind w:firstLine="0"/>
              <w:rPr>
                <w:lang w:val="de-DE"/>
              </w:rPr>
            </w:pPr>
            <w:r>
              <w:rPr>
                <w:lang w:val="de-DE"/>
              </w:rPr>
              <w:t>0.52 (0.002)</w:t>
            </w:r>
          </w:p>
        </w:tc>
        <w:tc>
          <w:tcPr>
            <w:tcW w:w="1300" w:type="dxa"/>
          </w:tcPr>
          <w:p w:rsidR="0083379E" w:rsidRDefault="0083379E" w:rsidP="001F1CB4">
            <w:pPr>
              <w:keepNext/>
              <w:ind w:firstLine="0"/>
              <w:rPr>
                <w:lang w:val="de-DE"/>
              </w:rPr>
            </w:pPr>
            <w:r>
              <w:rPr>
                <w:lang w:val="de-DE"/>
              </w:rPr>
              <w:t>0.89 (0.002)</w:t>
            </w:r>
          </w:p>
        </w:tc>
      </w:tr>
      <w:tr w:rsidR="00C41737" w:rsidTr="001D4F77">
        <w:trPr>
          <w:cantSplit/>
          <w:trHeight w:val="282"/>
          <w:jc w:val="center"/>
        </w:trPr>
        <w:tc>
          <w:tcPr>
            <w:tcW w:w="900" w:type="dxa"/>
          </w:tcPr>
          <w:p w:rsidR="00C41737" w:rsidRPr="00E775D6" w:rsidRDefault="00C41737" w:rsidP="001F1CB4">
            <w:pPr>
              <w:keepNext/>
              <w:ind w:firstLine="0"/>
              <w:rPr>
                <w:b/>
                <w:lang w:val="de-DE"/>
              </w:rPr>
            </w:pPr>
            <w:r w:rsidRPr="00E775D6">
              <w:rPr>
                <w:b/>
                <w:lang w:val="de-DE"/>
              </w:rPr>
              <w:t>RBF</w:t>
            </w:r>
          </w:p>
        </w:tc>
        <w:tc>
          <w:tcPr>
            <w:tcW w:w="1300" w:type="dxa"/>
          </w:tcPr>
          <w:p w:rsidR="00C41737" w:rsidRDefault="00C41737" w:rsidP="001F1CB4">
            <w:pPr>
              <w:keepNext/>
              <w:ind w:firstLine="0"/>
              <w:rPr>
                <w:lang w:val="de-DE"/>
              </w:rPr>
            </w:pPr>
            <w:r>
              <w:rPr>
                <w:lang w:val="de-DE"/>
              </w:rPr>
              <w:t>0.16 (0.002)</w:t>
            </w:r>
          </w:p>
        </w:tc>
        <w:tc>
          <w:tcPr>
            <w:tcW w:w="1236" w:type="dxa"/>
          </w:tcPr>
          <w:p w:rsidR="00C41737" w:rsidRDefault="00C41737" w:rsidP="001F1CB4">
            <w:pPr>
              <w:keepNext/>
              <w:ind w:firstLine="0"/>
              <w:rPr>
                <w:lang w:val="de-DE"/>
              </w:rPr>
            </w:pPr>
            <w:r>
              <w:rPr>
                <w:lang w:val="de-DE"/>
              </w:rPr>
              <w:t>0.50 (0.002)</w:t>
            </w:r>
          </w:p>
        </w:tc>
        <w:tc>
          <w:tcPr>
            <w:tcW w:w="1236" w:type="dxa"/>
          </w:tcPr>
          <w:p w:rsidR="00C41737" w:rsidRDefault="00C41737" w:rsidP="001F1CB4">
            <w:pPr>
              <w:keepNext/>
              <w:ind w:firstLine="0"/>
              <w:rPr>
                <w:lang w:val="de-DE"/>
              </w:rPr>
            </w:pPr>
            <w:r>
              <w:rPr>
                <w:lang w:val="de-DE"/>
              </w:rPr>
              <w:t>0.39 (0.002)</w:t>
            </w:r>
          </w:p>
        </w:tc>
        <w:tc>
          <w:tcPr>
            <w:tcW w:w="1300" w:type="dxa"/>
          </w:tcPr>
          <w:p w:rsidR="00C41737" w:rsidRDefault="00C41737" w:rsidP="001F1CB4">
            <w:pPr>
              <w:keepNext/>
              <w:ind w:firstLine="0"/>
              <w:rPr>
                <w:lang w:val="de-DE"/>
              </w:rPr>
            </w:pPr>
            <w:r>
              <w:rPr>
                <w:lang w:val="de-DE"/>
              </w:rPr>
              <w:t>0.90 (0.002)</w:t>
            </w:r>
          </w:p>
        </w:tc>
      </w:tr>
      <w:tr w:rsidR="00C41737" w:rsidTr="001D4F77">
        <w:trPr>
          <w:cantSplit/>
          <w:trHeight w:val="192"/>
          <w:jc w:val="center"/>
        </w:trPr>
        <w:tc>
          <w:tcPr>
            <w:tcW w:w="900" w:type="dxa"/>
          </w:tcPr>
          <w:p w:rsidR="00C41737" w:rsidRPr="00E775D6" w:rsidRDefault="00C41737" w:rsidP="001F1CB4">
            <w:pPr>
              <w:keepNext/>
              <w:ind w:firstLine="0"/>
              <w:rPr>
                <w:b/>
                <w:lang w:val="de-DE"/>
              </w:rPr>
            </w:pPr>
            <w:r w:rsidRPr="00E775D6">
              <w:rPr>
                <w:b/>
                <w:lang w:val="de-DE"/>
              </w:rPr>
              <w:t>CO</w:t>
            </w:r>
          </w:p>
        </w:tc>
        <w:tc>
          <w:tcPr>
            <w:tcW w:w="1300" w:type="dxa"/>
          </w:tcPr>
          <w:p w:rsidR="00C41737" w:rsidRDefault="00C41737" w:rsidP="001F1CB4">
            <w:pPr>
              <w:keepNext/>
              <w:ind w:firstLine="0"/>
              <w:rPr>
                <w:lang w:val="de-DE"/>
              </w:rPr>
            </w:pPr>
            <w:r>
              <w:rPr>
                <w:lang w:val="de-DE"/>
              </w:rPr>
              <w:t>0.77 (0.001)</w:t>
            </w:r>
          </w:p>
        </w:tc>
        <w:tc>
          <w:tcPr>
            <w:tcW w:w="1236" w:type="dxa"/>
          </w:tcPr>
          <w:p w:rsidR="00C41737" w:rsidRDefault="00C41737" w:rsidP="001F1CB4">
            <w:pPr>
              <w:keepNext/>
              <w:ind w:firstLine="0"/>
              <w:rPr>
                <w:lang w:val="de-DE"/>
              </w:rPr>
            </w:pPr>
            <w:r>
              <w:rPr>
                <w:lang w:val="de-DE"/>
              </w:rPr>
              <w:t>1.91 (0.001)</w:t>
            </w:r>
          </w:p>
        </w:tc>
        <w:tc>
          <w:tcPr>
            <w:tcW w:w="1236" w:type="dxa"/>
          </w:tcPr>
          <w:p w:rsidR="00C41737" w:rsidRDefault="00C41737" w:rsidP="001F1CB4">
            <w:pPr>
              <w:keepNext/>
              <w:ind w:firstLine="0"/>
              <w:rPr>
                <w:lang w:val="de-DE"/>
              </w:rPr>
            </w:pPr>
            <w:r>
              <w:rPr>
                <w:lang w:val="de-DE"/>
              </w:rPr>
              <w:t>1.11 (0.004)</w:t>
            </w:r>
          </w:p>
        </w:tc>
        <w:tc>
          <w:tcPr>
            <w:tcW w:w="1300" w:type="dxa"/>
          </w:tcPr>
          <w:p w:rsidR="00C41737" w:rsidRDefault="00C41737" w:rsidP="001F1CB4">
            <w:pPr>
              <w:keepNext/>
              <w:ind w:firstLine="0"/>
              <w:rPr>
                <w:lang w:val="de-DE"/>
              </w:rPr>
            </w:pPr>
            <w:r>
              <w:rPr>
                <w:lang w:val="de-DE"/>
              </w:rPr>
              <w:t>0.67 (0.005)</w:t>
            </w:r>
          </w:p>
        </w:tc>
      </w:tr>
    </w:tbl>
    <w:p w:rsidR="008168AC" w:rsidRPr="008168AC" w:rsidRDefault="008168AC" w:rsidP="008168AC">
      <w:pPr>
        <w:rPr>
          <w:lang w:val="de-DE"/>
        </w:rPr>
      </w:pPr>
    </w:p>
    <w:p w:rsidR="00F153C1" w:rsidRDefault="00F5684F" w:rsidP="0028144D">
      <w:pPr>
        <w:ind w:firstLine="230"/>
      </w:pPr>
      <w:r>
        <w:t>Notably</w:t>
      </w:r>
      <w:r w:rsidR="00CC6441">
        <w:t>,</w:t>
      </w:r>
      <w:r w:rsidR="005E61E1">
        <w:t xml:space="preserve"> a greater </w:t>
      </w:r>
      <w:r w:rsidR="00922F08">
        <w:t xml:space="preserve">overall </w:t>
      </w:r>
      <w:r w:rsidR="00537095">
        <w:t xml:space="preserve">rigidity is </w:t>
      </w:r>
      <w:r w:rsidR="00CC6441">
        <w:t xml:space="preserve">indicated </w:t>
      </w:r>
      <w:r w:rsidR="00FA5223">
        <w:t>for both systems</w:t>
      </w:r>
      <w:r w:rsidR="00762CAA">
        <w:t xml:space="preserve"> when</w:t>
      </w:r>
      <w:r w:rsidR="00537095">
        <w:t xml:space="preserve"> using </w:t>
      </w:r>
      <w:r w:rsidR="00537095" w:rsidRPr="00883C64">
        <w:rPr>
          <w:i/>
        </w:rPr>
        <w:t>total i</w:t>
      </w:r>
      <w:r w:rsidR="00537095" w:rsidRPr="00883C64">
        <w:rPr>
          <w:i/>
        </w:rPr>
        <w:t>n</w:t>
      </w:r>
      <w:r w:rsidR="00537095" w:rsidRPr="00883C64">
        <w:rPr>
          <w:i/>
        </w:rPr>
        <w:t>tercorrelation</w:t>
      </w:r>
      <w:r w:rsidR="00762CAA">
        <w:t xml:space="preserve"> as </w:t>
      </w:r>
      <w:r w:rsidR="00FA5223">
        <w:t xml:space="preserve">opposed to </w:t>
      </w:r>
      <w:r w:rsidR="00FA5223">
        <w:rPr>
          <w:i/>
        </w:rPr>
        <w:t>mutual information</w:t>
      </w:r>
      <w:r w:rsidR="00922F08">
        <w:t xml:space="preserve">, as seen in the </w:t>
      </w:r>
      <w:r w:rsidR="00FA5223">
        <w:t xml:space="preserve">N-body </w:t>
      </w:r>
      <w:r w:rsidR="00922F08">
        <w:t>gene</w:t>
      </w:r>
      <w:r w:rsidR="001B0543">
        <w:t>ralized correlation coefficient</w:t>
      </w:r>
      <w:r w:rsidR="00D854D8">
        <w:t xml:space="preserve"> and </w:t>
      </w:r>
      <w:r w:rsidR="001B0543">
        <w:rPr>
          <w:i/>
        </w:rPr>
        <w:t>rigid</w:t>
      </w:r>
      <w:r w:rsidR="00BD6393">
        <w:rPr>
          <w:i/>
        </w:rPr>
        <w:t>-</w:t>
      </w:r>
      <w:r w:rsidR="001B0543">
        <w:rPr>
          <w:i/>
        </w:rPr>
        <w:t>body</w:t>
      </w:r>
      <w:r w:rsidR="00D854D8" w:rsidRPr="001B0543">
        <w:rPr>
          <w:i/>
        </w:rPr>
        <w:t xml:space="preserve"> fraction</w:t>
      </w:r>
      <w:r w:rsidR="00537095">
        <w:t xml:space="preserve">. </w:t>
      </w:r>
      <w:r w:rsidR="0028144D">
        <w:t xml:space="preserve">We expect this result to be general </w:t>
      </w:r>
      <w:r w:rsidR="00762CAA">
        <w:t xml:space="preserve">and apply </w:t>
      </w:r>
      <w:r w:rsidR="0028144D">
        <w:t>to other systems as well.</w:t>
      </w:r>
      <w:r w:rsidR="00922F08">
        <w:t xml:space="preserve"> </w:t>
      </w:r>
    </w:p>
    <w:p w:rsidR="005E61E1" w:rsidRDefault="000A4A13" w:rsidP="000A4A13">
      <w:pPr>
        <w:pStyle w:val="heading1"/>
      </w:pPr>
      <w:r>
        <w:t>Discussion</w:t>
      </w:r>
    </w:p>
    <w:p w:rsidR="006E4663" w:rsidRDefault="005B2D42" w:rsidP="000A4A13">
      <w:pPr>
        <w:ind w:firstLine="230"/>
      </w:pPr>
      <w:r>
        <w:t>In this work, we have developed and demonstrated new theoretical and comput</w:t>
      </w:r>
      <w:r>
        <w:t>a</w:t>
      </w:r>
      <w:r>
        <w:t xml:space="preserve">tional tools for studying the </w:t>
      </w:r>
      <w:r w:rsidR="001B0543">
        <w:t>rigid</w:t>
      </w:r>
      <w:r w:rsidR="00BD6393">
        <w:t>-</w:t>
      </w:r>
      <w:r w:rsidR="001B0543">
        <w:t>body</w:t>
      </w:r>
      <w:r>
        <w:t xml:space="preserve"> properties of protein secondary structure</w:t>
      </w:r>
      <w:r w:rsidR="00423C98">
        <w:t xml:space="preserve"> el</w:t>
      </w:r>
      <w:r w:rsidR="00423C98">
        <w:t>e</w:t>
      </w:r>
      <w:r w:rsidR="00423C98">
        <w:t>ments</w:t>
      </w:r>
      <w:r>
        <w:t>. From a theoretical basis, our</w:t>
      </w:r>
      <w:r w:rsidR="00A0781D">
        <w:t xml:space="preserve"> new information measure,</w:t>
      </w:r>
      <w:r>
        <w:t xml:space="preserve"> </w:t>
      </w:r>
      <w:r w:rsidRPr="00883C64">
        <w:rPr>
          <w:i/>
        </w:rPr>
        <w:t>total intercorrelation</w:t>
      </w:r>
      <w:r>
        <w:t xml:space="preserve">, better describes the </w:t>
      </w:r>
      <w:r w:rsidR="004F7A60">
        <w:t>amount</w:t>
      </w:r>
      <w:r>
        <w:t xml:space="preserve"> of correlated behavior between multivariate distributions, and we demonstrate this improvement </w:t>
      </w:r>
      <w:r w:rsidR="00A0781D">
        <w:t>by</w:t>
      </w:r>
      <w:r>
        <w:t xml:space="preserve"> detecting </w:t>
      </w:r>
      <w:r w:rsidR="001B0543">
        <w:t>rigid</w:t>
      </w:r>
      <w:r w:rsidR="00BD6393">
        <w:t>-</w:t>
      </w:r>
      <w:r w:rsidR="001B0543">
        <w:t>body</w:t>
      </w:r>
      <w:r>
        <w:t xml:space="preserve"> behavior in IL2</w:t>
      </w:r>
      <w:r w:rsidR="00762CAA" w:rsidRPr="00762CAA">
        <w:t xml:space="preserve"> </w:t>
      </w:r>
      <w:r w:rsidR="00762CAA">
        <w:t>f</w:t>
      </w:r>
      <w:r w:rsidR="006842B3">
        <w:t>or</w:t>
      </w:r>
      <w:r w:rsidR="00762CAA">
        <w:t xml:space="preserve"> the serotonin 5-HT</w:t>
      </w:r>
      <w:r w:rsidR="00762CAA">
        <w:rPr>
          <w:vertAlign w:val="subscript"/>
        </w:rPr>
        <w:t>2A</w:t>
      </w:r>
      <w:r w:rsidR="00762CAA">
        <w:t xml:space="preserve"> receptor, a member of the </w:t>
      </w:r>
      <w:r w:rsidR="006842B3">
        <w:t>c</w:t>
      </w:r>
      <w:r w:rsidR="00762CAA">
        <w:t>lass A GPCRs</w:t>
      </w:r>
      <w:r>
        <w:t xml:space="preserve">. Furthermore, through </w:t>
      </w:r>
      <w:r w:rsidRPr="00883C64">
        <w:rPr>
          <w:i/>
        </w:rPr>
        <w:t>total intercorrelation</w:t>
      </w:r>
      <w:r>
        <w:t xml:space="preserve"> and the entropy decomposition, we show that the discrete se</w:t>
      </w:r>
      <w:r>
        <w:t>c</w:t>
      </w:r>
      <w:r>
        <w:t xml:space="preserve">ondary structure categories used conceptually </w:t>
      </w:r>
      <w:r w:rsidR="00762CAA">
        <w:t xml:space="preserve">in </w:t>
      </w:r>
      <w:r>
        <w:t xml:space="preserve">structural </w:t>
      </w:r>
      <w:r w:rsidR="00762CAA">
        <w:t>biology cannot reveal</w:t>
      </w:r>
      <w:r>
        <w:t xml:space="preserve"> true differences in the </w:t>
      </w:r>
      <w:r w:rsidR="001B0543">
        <w:t>rigid</w:t>
      </w:r>
      <w:r w:rsidR="00BD6393">
        <w:t>-</w:t>
      </w:r>
      <w:r w:rsidR="001B0543">
        <w:t>body</w:t>
      </w:r>
      <w:r>
        <w:t xml:space="preserve"> properties of protein elements</w:t>
      </w:r>
      <w:r w:rsidR="00762CAA">
        <w:t xml:space="preserve"> that can be significant for functional mechanisms. </w:t>
      </w:r>
      <w:r>
        <w:t xml:space="preserve"> </w:t>
      </w:r>
      <w:r w:rsidR="00762CAA">
        <w:t>We find for the</w:t>
      </w:r>
      <w:r w:rsidR="00277DCF">
        <w:t xml:space="preserve"> </w:t>
      </w:r>
      <w:r w:rsidR="004D2675">
        <w:t xml:space="preserve">helical </w:t>
      </w:r>
      <w:r w:rsidR="00277DCF">
        <w:t>IL2 segment</w:t>
      </w:r>
      <w:r w:rsidR="004D2675">
        <w:t>s</w:t>
      </w:r>
      <w:r w:rsidR="00277DCF">
        <w:t xml:space="preserve"> of the two studied sy</w:t>
      </w:r>
      <w:r w:rsidR="00277DCF">
        <w:t>s</w:t>
      </w:r>
      <w:r w:rsidR="00277DCF">
        <w:t>tems</w:t>
      </w:r>
      <w:r w:rsidR="004D2675">
        <w:t>,</w:t>
      </w:r>
      <w:r w:rsidR="00762CAA">
        <w:t xml:space="preserve"> </w:t>
      </w:r>
      <w:r w:rsidR="004D2675">
        <w:t xml:space="preserve">which </w:t>
      </w:r>
      <w:r w:rsidR="00762CAA">
        <w:t xml:space="preserve">turn out to have very different </w:t>
      </w:r>
      <w:r w:rsidR="001B0543">
        <w:t>rigid</w:t>
      </w:r>
      <w:r w:rsidR="00BD6393">
        <w:t>-</w:t>
      </w:r>
      <w:r w:rsidR="001B0543">
        <w:t>body</w:t>
      </w:r>
      <w:r w:rsidR="00762CAA">
        <w:t xml:space="preserve"> characteristics,</w:t>
      </w:r>
      <w:r w:rsidR="00170AC0">
        <w:t xml:space="preserve"> </w:t>
      </w:r>
      <w:r w:rsidR="00762CAA">
        <w:t>that t</w:t>
      </w:r>
      <w:r>
        <w:t>he comb</w:t>
      </w:r>
      <w:r>
        <w:t>i</w:t>
      </w:r>
      <w:r>
        <w:lastRenderedPageBreak/>
        <w:t xml:space="preserve">nation of </w:t>
      </w:r>
      <w:r w:rsidRPr="00883C64">
        <w:rPr>
          <w:i/>
        </w:rPr>
        <w:t>total intercorrelation</w:t>
      </w:r>
      <w:r>
        <w:t xml:space="preserve"> and entropy decomposition </w:t>
      </w:r>
      <w:r w:rsidR="003A7AA7">
        <w:t>yields</w:t>
      </w:r>
      <w:r>
        <w:t xml:space="preserve"> a more</w:t>
      </w:r>
      <w:r w:rsidR="00762CAA">
        <w:t xml:space="preserve"> informative</w:t>
      </w:r>
      <w:r>
        <w:t xml:space="preserve"> quantitative assessment of </w:t>
      </w:r>
      <w:r w:rsidR="00584E53">
        <w:t>protein secondary structure</w:t>
      </w:r>
      <w:r w:rsidR="003A7AA7">
        <w:t xml:space="preserve"> than</w:t>
      </w:r>
      <w:r>
        <w:t xml:space="preserve"> was obtainable previously.</w:t>
      </w:r>
    </w:p>
    <w:p w:rsidR="005B2D42" w:rsidRDefault="00762CAA" w:rsidP="004452E2">
      <w:pPr>
        <w:ind w:firstLine="230"/>
      </w:pPr>
      <w:r>
        <w:t>We note that</w:t>
      </w:r>
      <w:r w:rsidR="005B2D42">
        <w:t xml:space="preserve"> our analysis</w:t>
      </w:r>
      <w:r w:rsidR="004F7A60">
        <w:t xml:space="preserve"> leads to previously unattainable insights regarding GPCR activation</w:t>
      </w:r>
      <w:r>
        <w:t xml:space="preserve"> </w:t>
      </w:r>
      <w:r w:rsidR="00417C3F">
        <w:t xml:space="preserve">and </w:t>
      </w:r>
      <w:r w:rsidR="00096685">
        <w:t>ligand-dependent</w:t>
      </w:r>
      <w:r w:rsidR="00B15944">
        <w:t xml:space="preserve"> determination of</w:t>
      </w:r>
      <w:r w:rsidR="00417C3F">
        <w:t xml:space="preserve"> signaling</w:t>
      </w:r>
      <w:r w:rsidR="00096685">
        <w:t xml:space="preserve"> pathway</w:t>
      </w:r>
      <w:r w:rsidR="004F7A60">
        <w:t xml:space="preserve">. </w:t>
      </w:r>
      <w:r>
        <w:t xml:space="preserve">Thus, we </w:t>
      </w:r>
      <w:r w:rsidR="004F7A60">
        <w:t>find</w:t>
      </w:r>
      <w:r w:rsidR="005B2D42">
        <w:t xml:space="preserve"> that </w:t>
      </w:r>
      <w:r w:rsidR="00821A71">
        <w:t xml:space="preserve">IL2 of </w:t>
      </w:r>
      <w:r w:rsidR="00286A43">
        <w:t>5-HT</w:t>
      </w:r>
      <w:r w:rsidR="00286A43">
        <w:rPr>
          <w:vertAlign w:val="subscript"/>
        </w:rPr>
        <w:t>2A</w:t>
      </w:r>
      <w:r w:rsidR="00286A43">
        <w:t xml:space="preserve">R </w:t>
      </w:r>
      <w:r w:rsidR="00821A71">
        <w:t xml:space="preserve">transitions from a flexible helix to a more </w:t>
      </w:r>
      <w:r w:rsidR="001B0543">
        <w:t>rigid</w:t>
      </w:r>
      <w:r w:rsidR="00BD6393">
        <w:t>-</w:t>
      </w:r>
      <w:r w:rsidR="001B0543">
        <w:t>body</w:t>
      </w:r>
      <w:r w:rsidR="00821A71">
        <w:t xml:space="preserve"> helix upon binding </w:t>
      </w:r>
      <w:r>
        <w:t xml:space="preserve">the endogenous agonist </w:t>
      </w:r>
      <w:r w:rsidR="00286A43">
        <w:t>5-HT</w:t>
      </w:r>
      <w:r>
        <w:t xml:space="preserve">. </w:t>
      </w:r>
      <w:r w:rsidR="00754633">
        <w:t>As p</w:t>
      </w:r>
      <w:r w:rsidR="00821A71">
        <w:t>revious crystallography</w:t>
      </w:r>
      <w:r>
        <w:t xml:space="preserve"> data</w:t>
      </w:r>
      <w:r w:rsidR="00D976AE">
        <w:t xml:space="preserve"> </w:t>
      </w:r>
      <w:r w:rsidR="00E77285">
        <w:fldChar w:fldCharType="begin" w:fldLock="1"/>
      </w:r>
      <w:r w:rsidR="009C34BA">
        <w:instrText>ADDIN CSL_CITATION { "citationItems" : [ { "id" : "ITEM-1", "itemData" : { "DOI" : "10.1126/science.289.5480.739", "ISSN" : "00368075", "author" : [ { "dropping-particle" : "", "family" : "Palczewski", "given" : "K.", "non-dropping-particle" : "", "parse-names" : false, "suffix" : "" } ], "container-title" : "Science", "id" : "ITEM-1", "issue" : "5480", "issued" : { "date-parts" : [ [ "2000", "8", "4" ] ] }, "page" : "739-745", "title" : "Crystal Structure of Rhodopsin: A G Protein-Coupled Receptor", "type" : "article-journal", "volume" : "289" }, "uris" : [ "http://www.mendeley.com/documents/?uuid=33f2d879-d575-4a61-aa9e-6b3de59064c7" ] }, { "id" : "ITEM-2", "itemData" : { "DOI" : "10.1126/science.1150577", "ISSN" : "1095-9203", "PMID" : "17962520", "abstract" : "Heterotrimeric guanine nucleotide-binding protein (G protein)-coupled receptors constitute the largest family of eukaryotic signal transduction proteins that communicate across the membrane. We report the crystal structure of a human beta2-adrenergic receptor-T4 lysozyme fusion protein bound to the partial inverse agonist carazolol at 2.4 angstrom resolution. The structure provides a high-resolution view of a human G protein-coupled receptor bound to a diffusible ligand. Ligand-binding site accessibility is enabled by the second extracellular loop, which is held out of the binding cavity by a pair of closely spaced disulfide bridges and a short helical segment within the loop. Cholesterol, a necessary component for crystallization, mediates an intriguing parallel association of receptor molecules in the crystal lattice. Although the location of carazolol in the beta2-adrenergic receptor is very similar to that of retinal in rhodopsin, structural differences in the ligand-binding site and other regions highlight the challenges in using rhodopsin as a template model for this large receptor family.", "author" : [ { "dropping-particle" : "", "family" : "Cherezov", "given" : "Vadim", "non-dropping-particle" : "", "parse-names" : false, "suffix" : "" }, { "dropping-particle" : "", "family" : "Rosenbaum", "given" : "Daniel M", "non-dropping-particle" : "", "parse-names" : false, "suffix" : "" }, { "dropping-particle" : "", "family" : "Hanson", "given" : "Michael a", "non-dropping-particle" : "", "parse-names" : false, "suffix" : "" }, { "dropping-particle" : "", "family" : "Rasmussen", "given" : "S\u00f8ren G F", "non-dropping-particle" : "", "parse-names" : false, "suffix" : "" }, { "dropping-particle" : "", "family" : "Thian", "given" : "Foon Sun", "non-dropping-particle" : "", "parse-names" : false, "suffix" : "" }, { "dropping-particle" : "", "family" : "Kobilka", "given" : "Tong Sun", "non-dropping-particle" : "", "parse-names" : false, "suffix" : "" }, { "dropping-particle" : "", "family" : "Choi", "given" : "Hee-Jung", "non-dropping-particle" : "", "parse-names" : false, "suffix" : "" }, { "dropping-particle" : "", "family" : "Kuhn", "given" : "Peter", "non-dropping-particle" : "", "parse-names" : false, "suffix" : "" }, { "dropping-particle" : "", "family" : "Weis", "given" : "William I", "non-dropping-particle" : "", "parse-names" : false, "suffix" : "" }, { "dropping-particle" : "", "family" : "Kobilka", "given" : "Brian K", "non-dropping-particle" : "", "parse-names" : false, "suffix" : "" }, { "dropping-particle" : "", "family" : "Stevens", "given" : "Raymond C", "non-dropping-particle" : "", "parse-names" : false, "suffix" : "" } ], "container-title" : "Science", "id" : "ITEM-2", "issue" : "5854", "issued" : { "date-parts" : [ [ "2007", "11", "23" ] ] }, "page" : "1258-65", "title" : "High-resolution crystal structure of an engineered human beta2-adrenergic G protein-coupled receptor.", "type" : "article-journal", "volume" : "318" }, "uris" : [ "http://www.mendeley.com/documents/?uuid=435ff655-c31e-4549-97c9-d4a4bd8acc70" ] }, { "id" : "ITEM-3", "itemData" : { "DOI" : "10.1038/nature09789", "ISSN" : "1476-4687", "PMID" : "21389988", "abstract" : "G-protein-coupled receptors (GPCRs) are seven transmembrane helix (TM) proteins that transduce signals into living cells by binding extracellular ligands and coupling to intracellular heterotrimeric G proteins (G\u03b1\u03b2\u03b3). The photoreceptor rhodopsin couples to transducin and bears its ligand 11-cis-retinal covalently bound via a protonated Schiff base to the opsin apoprotein. Absorption of a photon causes retinal cis/trans isomerization and generates the agonist all-trans-retinal in situ. After early photoproducts, the active G-protein-binding intermediate metarhodopsin II (Meta II) is formed, in which the retinal Schiff base is still intact but deprotonated. Dissociation of the proton from the Schiff base breaks a major constraint in the protein and enables further activating steps, including an outward tilt of TM6 and formation of a large cytoplasmic crevice for uptake of the interacting C terminus of the G\u03b1 subunit. Owing to Schiff base hydrolysis, Meta II is short-lived and notoriously difficult to crystallize. We therefore soaked opsin crystals with all-trans-retinal to form Meta II, presuming that the crystal's high concentration of opsin in an active conformation (Ops*) may facilitate all-trans-retinal uptake and Schiff base formation. Here we present the 3.0 \u00c5 and 2.85 \u00c5 crystal structures, respectively, of Meta II alone or in complex with an 11-amino-acid C-terminal fragment derived from G\u03b1 (G\u03b1CT2). G\u03b1CT2 binds in a large crevice at the cytoplasmic side, akin to the binding of a similar G\u03b1-derived peptide to Ops* (ref. 7). In the Meta II structures, the electron density from the retinal ligand seamlessly continues into the Lys 296 side chain, reflecting proper formation of the Schiff base linkage. The retinal is in a relaxed conformation and almost undistorted compared with pure crystalline all-trans-retinal. By comparison with early photoproducts we propose how retinal translocation and rotation induce the gross conformational changes characteristic for Meta II. The structures can now serve as models for the large GPCR family.", "author" : [ { "dropping-particle" : "", "family" : "Choe", "given" : "Hui-Woog", "non-dropping-particle" : "", "parse-names" : false, "suffix" : "" }, { "dropping-particle" : "", "family" : "Kim", "given" : "Yong Ju", "non-dropping-particle" : "", "parse-names" : false, "suffix" : "" }, { "dropping-particle" : "", "family" : "Park", "given" : "Jung Hee", "non-dropping-particle" : "", "parse-names" : false, "suffix" : "" }, { "dropping-particle" : "", "family" : "Morizumi", "given" : "Takefumi", "non-dropping-particle" : "", "parse-names" : false, "suffix" : "" }, { "dropping-particle" : "", "family" : "Pai", "given" : "Emil F", "non-dropping-particle" : "", "parse-names" : false, "suffix" : "" }, { "dropping-particle" : "", "family" : "Krauss", "given" : "Norbert", "non-dropping-particle" : "", "parse-names" : false, "suffix" : "" }, { "dropping-particle" : "", "family" : "Hofmann", "given" : "Klaus Peter", "non-dropping-particle" : "", "parse-names" : false, "suffix" : "" }, { "dropping-particle" : "", "family" : "Scheerer", "given" : "Patrick", "non-dropping-particle" : "", "parse-names" : false, "suffix" : "" }, { "dropping-particle" : "", "family" : "Ernst", "given" : "Oliver P", "non-dropping-particle" : "", "parse-names" : false, "suffix" : "" } ], "container-title" : "Nature", "id" : "ITEM-3", "issue" : "7340", "issued" : { "date-parts" : [ [ "2011", "3", "31" ] ] }, "page" : "651-5", "publisher" : "Nature Publishing Group", "title" : "Crystal structure of metarhodopsin II.", "type" : "article-journal", "volume" : "471" }, "uris" : [ "http://www.mendeley.com/documents/?uuid=ca85aa22-e2ef-46a0-bb8c-bfe9dc74aadd" ] }, { "id" : "ITEM-4", "itemData" : { "DOI" : "10.1038/nature10361", "ISSN" : "1476-4687", "PMID" : "21772288", "abstract" : "G protein-coupled receptors (GPCRs) are responsible for the majority of cellular responses to hormones and neurotransmitters as well as the senses of sight, olfaction and taste. The paradigm of GPCR signalling is the activation of a heterotrimeric GTP binding protein (G protein) by an agonist-occupied receptor. The \u03b2(2) adrenergic receptor (\u03b2(2)AR) activation of Gs, the stimulatory G protein for adenylyl cyclase, has long been a model system for GPCR signalling. Here we present the crystal structure of the active state ternary complex composed of agonist-occupied monomeric \u03b2(2)AR and nucleotide-free Gs heterotrimer. The principal interactions between the \u03b2(2)AR and Gs involve the amino- and carboxy-terminal \u03b1-helices of Gs, with conformational changes propagating to the nucleotide-binding pocket. The largest conformational changes in the \u03b2(2)AR include a 14 \u00c5 outward movement at the cytoplasmic end of transmembrane segment 6 (TM6) and an \u03b1-helical extension of the cytoplasmic end of TM5. The most surprising observation is a major displacement of the \u03b1-helical domain of G\u03b1s relative to the Ras-like GTPase domain. This crystal structure represents the first high-resolution view of transmembrane signalling by a GPCR.", "author" : [ { "dropping-particle" : "", "family" : "Rasmussen", "given" : "S\u00f8ren G F", "non-dropping-particle" : "", "parse-names" : false, "suffix" : "" }, { "dropping-particle" : "", "family" : "DeVree", "given" : "Brian T", "non-dropping-particle" : "", "parse-names" : false, "suffix" : "" }, { "dropping-particle" : "", "family" : "Zou", "given" : "Yaozhong", "non-dropping-particle" : "", "parse-names" : false, "suffix" : "" }, { "dropping-particle" : "", "family" : "Kruse", "given" : "Andrew C", "non-dropping-particle" : "", "parse-names" : false, "suffix" : "" }, { "dropping-particle" : "", "family" : "Chung", "given" : "Ka Young", "non-dropping-particle" : "", "parse-names" : false, "suffix" : "" }, { "dropping-particle" : "", "family" : "Kobilka", "given" : "Tong Sun", "non-dropping-particle" : "", "parse-names" : false, "suffix" : "" }, { "dropping-particle" : "", "family" : "Thian", "given" : "Foon Sun", "non-dropping-particle" : "", "parse-names" : false, "suffix" : "" }, { "dropping-particle" : "", "family" : "Chae", "given" : "Pil Seok", "non-dropping-particle" : "", "parse-names" : false, "suffix" : "" }, { "dropping-particle" : "", "family" : "Pardon", "given" : "Els", "non-dropping-particle" : "", "parse-names" : false, "suffix" : "" }, { "dropping-particle" : "", "family" : "Calinski", "given" : "Diane", "non-dropping-particle" : "", "parse-names" : false, "suffix" : "" }, { "dropping-particle" : "", "family" : "Mathiesen", "given" : "Jesper M", "non-dropping-particle" : "", "parse-names" : false, "suffix" : "" }, { "dropping-particle" : "", "family" : "Shah", "given" : "Syed T a", "non-dropping-particle" : "", "parse-names" : false, "suffix" : "" }, { "dropping-particle" : "", "family" : "Lyons", "given" : "Joseph a", "non-dropping-particle" : "", "parse-names" : false, "suffix" : "" }, { "dropping-particle" : "", "family" : "Caffrey", "given" : "Martin", "non-dropping-particle" : "", "parse-names" : false, "suffix" : "" }, { "dropping-particle" : "", "family" : "Gellman", "given" : "Samuel H", "non-dropping-particle" : "", "parse-names" : false, "suffix" : "" }, { "dropping-particle" : "", "family" : "Steyaert", "given" : "Jan", "non-dropping-particle" : "", "parse-names" : false, "suffix" : "" }, { "dropping-particle" : "", "family" : "Skiniotis", "given" : "Georgios", "non-dropping-particle" : "", "parse-names" : false, "suffix" : "" }, { "dropping-particle" : "", "family" : "Weis", "given" : "William I", "non-dropping-particle" : "", "parse-names" : false, "suffix" : "" }, { "dropping-particle" : "", "family" : "Sunahara", "given" : "Roger K", "non-dropping-particle" : "", "parse-names" : false, "suffix" : "" }, { "dropping-particle" : "", "family" : "Kobilka", "given" : "Brian K", "non-dropping-particle" : "", "parse-names" : false, "suffix" : "" } ], "container-title" : "Nature", "id" : "ITEM-4", "issue" : "7366", "issued" : { "date-parts" : [ [ "2011", "9", "29" ] ] }, "page" : "549-55", "publisher" : "Nature Publishing Group", "title" : "Crystal structure of the \u03b22 adrenergic receptor-Gs protein complex.", "type" : "article-journal", "volume" : "477" }, "uris" : [ "http://www.mendeley.com/documents/?uuid=c61e6851-a500-4b6e-b83b-afd78836cabd" ] } ], "mendeley" : { "previouslyFormattedCitation" : "[1\u20134]" }, "properties" : { "noteIndex" : 0 }, "schema" : "https://github.com/citation-style-language/schema/raw/master/csl-citation.json" }</w:instrText>
      </w:r>
      <w:r w:rsidR="00E77285">
        <w:fldChar w:fldCharType="separate"/>
      </w:r>
      <w:r w:rsidR="00417C3F" w:rsidRPr="00417C3F">
        <w:rPr>
          <w:noProof/>
        </w:rPr>
        <w:t>[1–4]</w:t>
      </w:r>
      <w:r w:rsidR="00E77285">
        <w:fldChar w:fldCharType="end"/>
      </w:r>
      <w:r w:rsidR="00821A71">
        <w:t xml:space="preserve"> and computational analysis</w:t>
      </w:r>
      <w:r w:rsidR="004452E2">
        <w:t xml:space="preserve"> </w:t>
      </w:r>
      <w:r w:rsidR="00E77285">
        <w:fldChar w:fldCharType="begin" w:fldLock="1"/>
      </w:r>
      <w:r w:rsidR="009C34BA">
        <w:instrText>ADDIN CSL_CITATION { "citationItems" : [ { "id" : "ITEM-1", "itemData" : { "DOI" : "10.1021/bi100580s", "ISSN" : "1520-4995", "PMID" : "21062002", "abstract" : "Intracellular loop 2 (IL2) in G-protein-coupled receptors (GPCRs) is functionally important, e.g., in binding to G-protein and \u03b2-arrestin. Differences in secondary structure of IL2 in the crystal structures of the very similar \u03b2(1)- and \u03b2(2)-adrenergic receptors (\u03b2(1)AR and \u03b2(2)AR, respectively), i.e., an \u03b1-helix and an L-shaped strand, respectively, emphasize the need to understand the structural basis for IL2 functionality. We studied the properties of IL2 in the context of experimental data using a Monte Carlo-based ab initio method. The procedure was validated first by verifying that the IL2 structures in \u03b2(1)AR and \u03b2(2)AR crystals were correctly reproduced, even after conformational ensemble searches at &gt;1200 K where most secondary structure had been lost. We found that IL2 in \u03b2(1)AR and \u03b2(2)AR sampled each other's conformation but adopted different energetically preferred conformations, consistent with the crystal structures. The results indicate a persistent contextual preference for the structure of IL2, which was conserved when the IL2 sequences were interchanged between the receptors. We conclude that the protein environment, more than the IL2 sequence, regulates the IL2 structures. We extended the approach to the molecular model of 5-HT(2A)R for which no crystal structure is available and found that IL2 is predominantly helical, similar to IL2 in \u03b2(1)AR. Because the P3.57A mutation in IL2 had been shown to decrease \u03b2-arrestin binding and internalization, we predicted the effects of the mutation and found that it decreased the propensity of IL2 to form helix, identifying the helical IL2 as a component of the GPCR active form.", "author" : [ { "dropping-particle" : "", "family" : "Shan", "given" : "Jufang", "non-dropping-particle" : "", "parse-names" : false, "suffix" : "" }, { "dropping-particle" : "", "family" : "Weinstein", "given" : "Harel", "non-dropping-particle" : "", "parse-names" : false, "suffix" : "" }, { "dropping-particle" : "", "family" : "Mehler", "given" : "Ernest L", "non-dropping-particle" : "", "parse-names" : false, "suffix" : "" } ], "container-title" : "Biochemistry", "id" : "ITEM-1", "issue" : "50", "issued" : { "date-parts" : [ [ "2010", "12", "21" ] ] }, "page" : "10691-701", "title" : "Probing the structural determinants for the function of intracellular loop 2 in structurally cognate G-protein-coupled receptors.", "type" : "article-journal", "volume" : "49" }, "uris" : [ "http://www.mendeley.com/documents/?uuid=06c7aa3e-8c9e-4f91-8c3b-88ca663fb21c" ] }, { "id" : "ITEM-2", "itemData" : { "ISSN" : "0269-2139", "PMID" : "11477220", "abstract" : "Adenosine-to-inosine RNA editing events that have been demonstrated for 5HT (2C) receptors resulted in alterations of the amino acid sequence at positions 156, 158 and 160 in the intracellular loop 2 (IL2) region. The edited receptor isoforms were shown to have reduced basal activity, but similar maximum responses to agonist binding. To identify the molecular mechanism of these pharmacological effects of editing we explored the conformational properties of the edited IL2 in comparison with the wild type. The results from conformational studies of the IL2 isoforms, using biased Monte Carlo simulations with an implicit solvent model based on a screened Coulomb potential, show that the compared loops differ in their preferred spatial orientations as a result of differences in the conformational space that is accessible to them by energy criteria. For the IL2 of the unedited (5HT (2C-INI) ) receptor, the preference for structures oriented towards the 7TM bundle is larger than for the 5HT (2C-VGV) edited receptor. This difference in preferred orientation can affect the association of IL2 with other intracellular loop domains involved in G protein coupling and hence the coupling efficiency. The results illustrate the high sensitivity of the system to small changes in the interaction surface presented to other intracellular loops, and/or the G protein.", "author" : [ { "dropping-particle" : "", "family" : "Visiers", "given" : "I", "non-dropping-particle" : "", "parse-names" : false, "suffix" : "" }, { "dropping-particle" : "", "family" : "Hassan", "given" : "S a", "non-dropping-particle" : "", "parse-names" : false, "suffix" : "" }, { "dropping-particle" : "", "family" : "Weinstein", "given" : "H", "non-dropping-particle" : "", "parse-names" : false, "suffix" : "" } ], "container-title" : "Protein engineering", "id" : "ITEM-2", "issue" : "6", "issued" : { "date-parts" : [ [ "2001", "6" ] ] }, "page" : "409-14", "title" : "Differences in conformational properties of the second intracellular loop (IL2) in 5HT(2C) receptors modified by RNA editing can account for G protein coupling efficiency.", "type" : "article-journal", "volume" : "14" }, "uris" : [ "http://www.mendeley.com/documents/?uuid=a7a2cc84-1263-4d33-829e-f82e9412dd0c" ] } ], "mendeley" : { "previouslyFormattedCitation" : "[8, 9]" }, "properties" : { "noteIndex" : 0 }, "schema" : "https://github.com/citation-style-language/schema/raw/master/csl-citation.json" }</w:instrText>
      </w:r>
      <w:r w:rsidR="00E77285">
        <w:fldChar w:fldCharType="separate"/>
      </w:r>
      <w:r w:rsidR="00F13496" w:rsidRPr="00F13496">
        <w:rPr>
          <w:noProof/>
        </w:rPr>
        <w:t>[8, 9]</w:t>
      </w:r>
      <w:r w:rsidR="00E77285">
        <w:fldChar w:fldCharType="end"/>
      </w:r>
      <w:r w:rsidR="00DD6014">
        <w:t xml:space="preserve"> </w:t>
      </w:r>
      <w:r>
        <w:t>have pointed to the helix properties of</w:t>
      </w:r>
      <w:r w:rsidR="00821A71">
        <w:t xml:space="preserve"> IL2 </w:t>
      </w:r>
      <w:r>
        <w:t>in relation to</w:t>
      </w:r>
      <w:r w:rsidR="00821A71">
        <w:t xml:space="preserve"> GPCR activation</w:t>
      </w:r>
      <w:r>
        <w:t xml:space="preserve"> for different pathways</w:t>
      </w:r>
      <w:r w:rsidR="00821A71">
        <w:t xml:space="preserve">, </w:t>
      </w:r>
      <w:r w:rsidR="00754633">
        <w:t xml:space="preserve">it is possible that ligands can </w:t>
      </w:r>
      <w:r>
        <w:t xml:space="preserve">determine </w:t>
      </w:r>
      <w:r w:rsidR="00417C3F">
        <w:t>their agonist bias</w:t>
      </w:r>
      <w:r>
        <w:t xml:space="preserve"> by</w:t>
      </w:r>
      <w:r w:rsidR="003E04A0">
        <w:t xml:space="preserve"> </w:t>
      </w:r>
      <w:r w:rsidR="00754633">
        <w:t xml:space="preserve">allosterically modulating the </w:t>
      </w:r>
      <w:r w:rsidR="001B0543">
        <w:t>rigid</w:t>
      </w:r>
      <w:r w:rsidR="00BD6393">
        <w:t>-</w:t>
      </w:r>
      <w:r w:rsidR="001B0543">
        <w:t>body</w:t>
      </w:r>
      <w:r w:rsidR="00754633">
        <w:t xml:space="preserve"> properties of IL2</w:t>
      </w:r>
      <w:r>
        <w:t xml:space="preserve"> upon bin</w:t>
      </w:r>
      <w:r>
        <w:t>d</w:t>
      </w:r>
      <w:r>
        <w:t>ing</w:t>
      </w:r>
      <w:r w:rsidR="00754633">
        <w:t xml:space="preserve">. If this is so, </w:t>
      </w:r>
      <w:r>
        <w:t xml:space="preserve">it </w:t>
      </w:r>
      <w:r w:rsidR="00754633">
        <w:t>opens new opportunities for</w:t>
      </w:r>
      <w:r w:rsidR="003E04A0">
        <w:t xml:space="preserve"> the design and discovery of</w:t>
      </w:r>
      <w:r w:rsidR="00754633">
        <w:t xml:space="preserve"> d</w:t>
      </w:r>
      <w:r w:rsidR="003E04A0">
        <w:t xml:space="preserve">rugs that </w:t>
      </w:r>
      <w:r w:rsidR="00754633">
        <w:t xml:space="preserve">modulate IL2 </w:t>
      </w:r>
      <w:r w:rsidR="008D350A">
        <w:t xml:space="preserve">dynamics and thus its </w:t>
      </w:r>
      <w:r w:rsidR="00754633">
        <w:t>function</w:t>
      </w:r>
      <w:r>
        <w:t>, possibly even by</w:t>
      </w:r>
      <w:r w:rsidR="003E04A0">
        <w:t xml:space="preserve"> binding </w:t>
      </w:r>
      <w:r>
        <w:t xml:space="preserve">to </w:t>
      </w:r>
      <w:r w:rsidR="003E04A0">
        <w:t>sites other than the traditional orthosteric and allosteric sites</w:t>
      </w:r>
      <w:r w:rsidR="00754633">
        <w:t>.</w:t>
      </w:r>
    </w:p>
    <w:p w:rsidR="00D734B3" w:rsidRDefault="00D734B3" w:rsidP="000A4A13">
      <w:pPr>
        <w:ind w:firstLine="230"/>
      </w:pPr>
    </w:p>
    <w:p w:rsidR="004452E2" w:rsidRDefault="004452E2" w:rsidP="004452E2">
      <w:pPr>
        <w:ind w:firstLine="0"/>
        <w:rPr>
          <w:b/>
          <w:sz w:val="24"/>
          <w:szCs w:val="24"/>
        </w:rPr>
      </w:pPr>
      <w:r w:rsidRPr="004452E2">
        <w:rPr>
          <w:b/>
          <w:sz w:val="24"/>
          <w:szCs w:val="24"/>
        </w:rPr>
        <w:t>References</w:t>
      </w:r>
    </w:p>
    <w:p w:rsidR="004452E2" w:rsidRPr="004452E2" w:rsidRDefault="004452E2" w:rsidP="004452E2">
      <w:pPr>
        <w:ind w:firstLine="0"/>
        <w:rPr>
          <w:b/>
          <w:sz w:val="24"/>
          <w:szCs w:val="24"/>
        </w:rPr>
      </w:pPr>
    </w:p>
    <w:p w:rsidR="009C34BA" w:rsidRPr="009C34BA" w:rsidRDefault="00E77285" w:rsidP="00CC5C4E">
      <w:pPr>
        <w:pStyle w:val="NormalWeb"/>
        <w:spacing w:before="0" w:beforeAutospacing="0" w:after="0" w:afterAutospacing="0" w:line="240" w:lineRule="atLeast"/>
        <w:ind w:left="640" w:hanging="640"/>
        <w:divId w:val="1174035739"/>
        <w:rPr>
          <w:rFonts w:eastAsiaTheme="minorEastAsia"/>
          <w:noProof/>
          <w:sz w:val="20"/>
        </w:rPr>
      </w:pPr>
      <w:r w:rsidRPr="004452E2">
        <w:rPr>
          <w:sz w:val="20"/>
          <w:szCs w:val="20"/>
        </w:rPr>
        <w:fldChar w:fldCharType="begin" w:fldLock="1"/>
      </w:r>
      <w:r w:rsidR="00D734B3" w:rsidRPr="004452E2">
        <w:rPr>
          <w:sz w:val="20"/>
          <w:szCs w:val="20"/>
        </w:rPr>
        <w:instrText xml:space="preserve">ADDIN Mendeley Bibliography CSL_BIBLIOGRAPHY </w:instrText>
      </w:r>
      <w:r w:rsidRPr="004452E2">
        <w:rPr>
          <w:sz w:val="20"/>
          <w:szCs w:val="20"/>
        </w:rPr>
        <w:fldChar w:fldCharType="separate"/>
      </w:r>
      <w:r w:rsidR="009C34BA" w:rsidRPr="009C34BA">
        <w:rPr>
          <w:noProof/>
          <w:sz w:val="20"/>
        </w:rPr>
        <w:t>1.</w:t>
      </w:r>
      <w:r w:rsidR="009C34BA" w:rsidRPr="009C34BA">
        <w:rPr>
          <w:noProof/>
          <w:sz w:val="20"/>
        </w:rPr>
        <w:tab/>
        <w:t>Cherezov, V., Rosenbaum, D.M., Hanson, M. a, Rasmussen, S.G.F., Thian, F.S., Kobilka, T.S., Choi, H.-J., Kuhn, P., Weis, W.I., Kobilka, B.K., Stevens, R.C.: High-resolution crystal structure of an engineered human beta2-adrenergic G protein-coupled receptor. Science. 318, 1258–65 (2007).</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2.</w:t>
      </w:r>
      <w:r w:rsidRPr="009C34BA">
        <w:rPr>
          <w:noProof/>
          <w:sz w:val="20"/>
        </w:rPr>
        <w:tab/>
        <w:t>Palczewski, K.: Crystal Structure of Rhodopsin: A G Protein-Coupled Receptor. Science . 289, 739–745 (2000).</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3.</w:t>
      </w:r>
      <w:r w:rsidRPr="009C34BA">
        <w:rPr>
          <w:noProof/>
          <w:sz w:val="20"/>
        </w:rPr>
        <w:tab/>
        <w:t xml:space="preserve">Rasmussen, S.G.F., DeVree, B.T., Zou, Y., Kruse, A.C., Chung, K.Y., Kobilka, T.S., Thian, F.S., Chae, P.S., Pardon, E., Calinski, D., Mathiesen, J.M., Shah, S.T. Lyons, J. </w:t>
      </w:r>
      <w:r w:rsidR="00EA3DA3">
        <w:rPr>
          <w:noProof/>
          <w:sz w:val="20"/>
        </w:rPr>
        <w:t>A.</w:t>
      </w:r>
      <w:r w:rsidRPr="009C34BA">
        <w:rPr>
          <w:noProof/>
          <w:sz w:val="20"/>
        </w:rPr>
        <w:t>, Caffrey, M., Gellman, S.H., Steyaert, J., Skiniotis, G., Weis, W.I., Sunahara, R.K., Kobilka, B.K.: Crystal structure of the β2 adrenergic receptor-Gs protein complex. Nature. 477, 549–55 (2011).</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4.</w:t>
      </w:r>
      <w:r w:rsidRPr="009C34BA">
        <w:rPr>
          <w:noProof/>
          <w:sz w:val="20"/>
        </w:rPr>
        <w:tab/>
        <w:t>Choe, H.-W., Kim, Y.J., Park, J.H., Morizumi, T., Pai, E.F., Krauss, N., Hofmann, K.P., Scheerer, P., Ernst, O.P.: Crystal structure of metarhodopsin II. Nature. 471, 651–5 (2011).</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5.</w:t>
      </w:r>
      <w:r w:rsidRPr="009C34BA">
        <w:rPr>
          <w:noProof/>
          <w:sz w:val="20"/>
        </w:rPr>
        <w:tab/>
        <w:t>Marion, S., Oakley, R.H., Kim, K.-M., Caron, M.G., Barak, L.S.: A beta-arrestin binding determinant common to the second intracellular loops of rhodopsin family G protein-coupled receptors. J. Biol. Chem. 281, 2932–8 (2006).</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6.</w:t>
      </w:r>
      <w:r w:rsidRPr="009C34BA">
        <w:rPr>
          <w:noProof/>
          <w:sz w:val="20"/>
        </w:rPr>
        <w:tab/>
        <w:t>Burstein, E.S.: The Second Intracellular Loop of the m5 Muscarinic Receptor Is the Switch Which Enables G-protein Coupling. J. Biol. Chem. 273, 24322–24327 (1998).</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7.</w:t>
      </w:r>
      <w:r w:rsidRPr="009C34BA">
        <w:rPr>
          <w:noProof/>
          <w:sz w:val="20"/>
        </w:rPr>
        <w:tab/>
        <w:t>Kushwaha, N., Harwood, S.C., Wilson, A.M., Berger, M., Tecott, L.H., Roth, B.L., Albert, P.R.: Molecular determinants in the second intracellular loop of the 5-hydroxytryptamine-1A receptor for G-protein coupling. Mol. Pharmacol. 69, 1518–26 (2006).</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8.</w:t>
      </w:r>
      <w:r w:rsidRPr="009C34BA">
        <w:rPr>
          <w:noProof/>
          <w:sz w:val="20"/>
        </w:rPr>
        <w:tab/>
        <w:t>Shan, J., Weinstein, H., Mehler, E.L.: Probing the structural determinants for the function of intracellular loop 2 in structurally cognate G-protein-coupled receptors. Biochemistry. 49, 10691–701 (2010).</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9.</w:t>
      </w:r>
      <w:r w:rsidRPr="009C34BA">
        <w:rPr>
          <w:noProof/>
          <w:sz w:val="20"/>
        </w:rPr>
        <w:tab/>
        <w:t xml:space="preserve">Visiers, I., Hassan, S. </w:t>
      </w:r>
      <w:r w:rsidR="00EA3DA3">
        <w:rPr>
          <w:noProof/>
          <w:sz w:val="20"/>
        </w:rPr>
        <w:t>A.</w:t>
      </w:r>
      <w:r w:rsidRPr="009C34BA">
        <w:rPr>
          <w:noProof/>
          <w:sz w:val="20"/>
        </w:rPr>
        <w:t xml:space="preserve">, Weinstein, H.: Differences in conformational properties of the second intracellular loop (IL2) in 5HT(2C) receptors </w:t>
      </w:r>
      <w:r w:rsidRPr="009C34BA">
        <w:rPr>
          <w:noProof/>
          <w:sz w:val="20"/>
        </w:rPr>
        <w:lastRenderedPageBreak/>
        <w:t>modified by RNA editing can account for G protein coupling efficiency. Protein Eng. 14, 409–14 (2001).</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10.</w:t>
      </w:r>
      <w:r w:rsidRPr="009C34BA">
        <w:rPr>
          <w:noProof/>
          <w:sz w:val="20"/>
        </w:rPr>
        <w:tab/>
        <w:t xml:space="preserve">Wang, C., Jiang, Y., Ma, J., Wu, H., Wacker, D., Katritch, V., Han, G.W., Liu, W., Huang, X.-P., Vardy, E., McCorvy, J.D., Gao, X., Zhou, E.X., Melcher, K., Zhang, C., Bai, F., Yang, H., Yang, L., Jiang, H., Roth, B.L., Cherezov, V., Stevens, R.C., Xu, H.E.: Structural Basis for Molecular Recognition at Serotonin Receptors. Science </w:t>
      </w:r>
      <w:r w:rsidR="00EA3DA3">
        <w:rPr>
          <w:noProof/>
          <w:sz w:val="20"/>
        </w:rPr>
        <w:t>340, 610-4</w:t>
      </w:r>
      <w:r w:rsidRPr="009C34BA">
        <w:rPr>
          <w:noProof/>
          <w:sz w:val="20"/>
        </w:rPr>
        <w:t xml:space="preserve">  (2013).</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11.</w:t>
      </w:r>
      <w:r w:rsidRPr="009C34BA">
        <w:rPr>
          <w:noProof/>
          <w:sz w:val="20"/>
        </w:rPr>
        <w:tab/>
        <w:t xml:space="preserve">Wacker, D., Wang, C., Katritch, V., Han, G.W., Huang, X.-P., Vardy, E., McCorvy, J.D., Jiang, Y., Chu, M., Siu, F.Y., Liu, W., Xu, H.E., Cherezov, V., Roth, B.L., Stevens, R.C.: Structural Features for Functional Selectivity at Serotonin Receptors. Science  </w:t>
      </w:r>
      <w:r w:rsidR="00EA3DA3">
        <w:rPr>
          <w:noProof/>
          <w:sz w:val="20"/>
        </w:rPr>
        <w:t>340</w:t>
      </w:r>
      <w:r w:rsidRPr="009C34BA">
        <w:rPr>
          <w:noProof/>
          <w:sz w:val="20"/>
        </w:rPr>
        <w:t xml:space="preserve">, </w:t>
      </w:r>
      <w:r w:rsidR="00EA3DA3">
        <w:rPr>
          <w:noProof/>
          <w:sz w:val="20"/>
        </w:rPr>
        <w:t>615</w:t>
      </w:r>
      <w:r w:rsidR="00EA3DA3" w:rsidRPr="009C34BA">
        <w:rPr>
          <w:noProof/>
          <w:sz w:val="20"/>
        </w:rPr>
        <w:t>–9</w:t>
      </w:r>
      <w:r w:rsidRPr="009C34BA">
        <w:rPr>
          <w:noProof/>
          <w:sz w:val="20"/>
        </w:rPr>
        <w:t xml:space="preserve"> (2013).</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12.</w:t>
      </w:r>
      <w:r w:rsidRPr="009C34BA">
        <w:rPr>
          <w:noProof/>
          <w:sz w:val="20"/>
        </w:rPr>
        <w:tab/>
        <w:t>Levine, M. V, Weinstein, H.: NbIT - a new information theory-based analysis of allosteric mechanisms reveals residues that underlie function in the leucine transporter LeuT. Under Rev.</w:t>
      </w:r>
    </w:p>
    <w:p w:rsidR="009C34BA" w:rsidRPr="009C34BA" w:rsidRDefault="009C34BA" w:rsidP="00CC5C4E">
      <w:pPr>
        <w:pStyle w:val="NormalWeb"/>
        <w:spacing w:before="0" w:beforeAutospacing="0" w:after="0" w:afterAutospacing="0" w:line="240" w:lineRule="atLeast"/>
        <w:ind w:left="634" w:hanging="634"/>
        <w:divId w:val="1174035739"/>
        <w:rPr>
          <w:noProof/>
          <w:sz w:val="20"/>
        </w:rPr>
      </w:pPr>
      <w:r w:rsidRPr="009C34BA">
        <w:rPr>
          <w:noProof/>
          <w:sz w:val="20"/>
        </w:rPr>
        <w:t>13.</w:t>
      </w:r>
      <w:r w:rsidRPr="009C34BA">
        <w:rPr>
          <w:noProof/>
          <w:sz w:val="20"/>
        </w:rPr>
        <w:tab/>
        <w:t>Lange, O.F., Grubmüller, H.: Generalized correlation for biomolecular dynamics. Proteins. 62, 1053–61 (2006).</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14.</w:t>
      </w:r>
      <w:r w:rsidRPr="009C34BA">
        <w:rPr>
          <w:noProof/>
          <w:sz w:val="20"/>
        </w:rPr>
        <w:tab/>
        <w:t>Tikhonova, I.G., Selvam, B., Ivetac, A.D., Wereszczynski, J., McCammon, J.A.: Simulations of Biased Agonists in the β2 Adrenergic Receptor with Accelerated Molecular Dynamics. Biochemistry</w:t>
      </w:r>
      <w:r w:rsidR="002C0E60">
        <w:rPr>
          <w:noProof/>
          <w:sz w:val="20"/>
        </w:rPr>
        <w:t xml:space="preserve"> 52, 5593-603</w:t>
      </w:r>
      <w:r w:rsidRPr="009C34BA">
        <w:rPr>
          <w:noProof/>
          <w:sz w:val="20"/>
        </w:rPr>
        <w:t xml:space="preserve"> (2013).</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15.</w:t>
      </w:r>
      <w:r w:rsidRPr="009C34BA">
        <w:rPr>
          <w:noProof/>
          <w:sz w:val="20"/>
        </w:rPr>
        <w:tab/>
        <w:t>Gasper, P., Fuglestad, B.: Allosteric networks in thrombin distinguish procoagulant vs. anticoagulant activities. PNAS. 109, 21216–22 (2012).</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16.</w:t>
      </w:r>
      <w:r w:rsidRPr="009C34BA">
        <w:rPr>
          <w:noProof/>
          <w:sz w:val="20"/>
        </w:rPr>
        <w:tab/>
        <w:t>Brandman, R., Brandman, Y., Pande, V.S.: A-site residues move independently from P-site residues in all-atom molecular dynamics simulations of the 70S bacterial ribosome. PLoS One. 7, e29377 (2012).</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17.</w:t>
      </w:r>
      <w:r w:rsidRPr="009C34BA">
        <w:rPr>
          <w:noProof/>
          <w:sz w:val="20"/>
        </w:rPr>
        <w:tab/>
        <w:t>Hub, J.S., Kubitzki, M.B., de Groot, B.L.: Spontaneous quaternary and tertiary T-R transitions of human hemoglobin in molecular dynamics simulation. PLoS Comput. Biol. 6, e1000774 (2010).</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18.</w:t>
      </w:r>
      <w:r w:rsidRPr="009C34BA">
        <w:rPr>
          <w:noProof/>
          <w:sz w:val="20"/>
        </w:rPr>
        <w:tab/>
        <w:t>Kullback, S., Leibler, R.A.: On Information and Sufficiency. Ann. Math. Stat. 22, 79–86 (1951).</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19.</w:t>
      </w:r>
      <w:r w:rsidRPr="009C34BA">
        <w:rPr>
          <w:noProof/>
          <w:sz w:val="20"/>
        </w:rPr>
        <w:tab/>
        <w:t xml:space="preserve">Shan, J., Khelashvili, G., Mondal, S., Mehler, E.L., Weinstein, H.: Ligand-Dependent Conformations and Dynamics of the Serotonin 5-HT 2A Receptor Determine Its Activation and Membrane-Driven Oligomerization Properties. PLoS Comput. Biol. 8, </w:t>
      </w:r>
      <w:r w:rsidR="006F79DD" w:rsidRPr="006F79DD">
        <w:rPr>
          <w:noProof/>
          <w:sz w:val="20"/>
        </w:rPr>
        <w:t>e1002473</w:t>
      </w:r>
      <w:r w:rsidR="00EA3DA3" w:rsidRPr="009C34BA">
        <w:rPr>
          <w:noProof/>
          <w:sz w:val="20"/>
        </w:rPr>
        <w:t xml:space="preserve"> </w:t>
      </w:r>
      <w:r w:rsidRPr="009C34BA">
        <w:rPr>
          <w:noProof/>
          <w:sz w:val="20"/>
        </w:rPr>
        <w:t>(2012).</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20.</w:t>
      </w:r>
      <w:r w:rsidRPr="009C34BA">
        <w:rPr>
          <w:noProof/>
          <w:sz w:val="20"/>
        </w:rPr>
        <w:tab/>
        <w:t>Phillips, J.C., Braun, R., Wang, W., Gumbart, J., Tajkhorshid, E., Villa, E., Chipot, C., Skeel, R.D., Kalé, L., Schulten, K.: Scalable molecular dynamics with NAMD. J. Comput. Chem. 26, 1781–802 (2005).</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21.</w:t>
      </w:r>
      <w:r w:rsidRPr="009C34BA">
        <w:rPr>
          <w:noProof/>
          <w:sz w:val="20"/>
        </w:rPr>
        <w:tab/>
        <w:t>Mackerell, A.D., Feig, M., Brooks, C.L.: Extending the treatment of backbone energetics in protein force fields: limitations of gas-phase quantum mechanics in reproducing protein conformational distributions in molecular dynamics simulations. J. Comput. Chem. 25, 1400–15 (2004).</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22.</w:t>
      </w:r>
      <w:r w:rsidRPr="009C34BA">
        <w:rPr>
          <w:noProof/>
          <w:sz w:val="20"/>
        </w:rPr>
        <w:tab/>
        <w:t>Glykos, N.M.: Software news and updates. Carma: a molecular dynamics analysis program. J. Comput. Chem. 27, 1765–8 (2006).</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23.</w:t>
      </w:r>
      <w:r w:rsidRPr="009C34BA">
        <w:rPr>
          <w:noProof/>
          <w:sz w:val="20"/>
        </w:rPr>
        <w:tab/>
        <w:t xml:space="preserve">Kunsch, H.: The jackknife and the bootstrap for general stationary observations. Ann. Stat. </w:t>
      </w:r>
      <w:r w:rsidR="00EA3DA3">
        <w:rPr>
          <w:noProof/>
          <w:sz w:val="20"/>
        </w:rPr>
        <w:t>17, 1217-1241</w:t>
      </w:r>
      <w:r w:rsidRPr="009C34BA">
        <w:rPr>
          <w:noProof/>
          <w:sz w:val="20"/>
        </w:rPr>
        <w:t>(1989).</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t>24.</w:t>
      </w:r>
      <w:r w:rsidRPr="009C34BA">
        <w:rPr>
          <w:noProof/>
          <w:sz w:val="20"/>
        </w:rPr>
        <w:tab/>
        <w:t>Perez</w:t>
      </w:r>
      <w:r w:rsidR="0007396C">
        <w:rPr>
          <w:noProof/>
          <w:sz w:val="20"/>
        </w:rPr>
        <w:t>-</w:t>
      </w:r>
      <w:r w:rsidRPr="009C34BA">
        <w:rPr>
          <w:noProof/>
          <w:sz w:val="20"/>
        </w:rPr>
        <w:t>Aguilar, J.</w:t>
      </w:r>
      <w:r w:rsidR="0007396C">
        <w:rPr>
          <w:noProof/>
          <w:sz w:val="20"/>
        </w:rPr>
        <w:t>M.</w:t>
      </w:r>
      <w:r w:rsidR="000A6120">
        <w:rPr>
          <w:noProof/>
          <w:sz w:val="20"/>
        </w:rPr>
        <w:t>, et al.</w:t>
      </w:r>
      <w:r w:rsidRPr="009C34BA">
        <w:rPr>
          <w:noProof/>
          <w:sz w:val="20"/>
        </w:rPr>
        <w:t xml:space="preserve">: </w:t>
      </w:r>
      <w:r w:rsidR="006F79DD" w:rsidRPr="006F79DD">
        <w:rPr>
          <w:i/>
          <w:noProof/>
          <w:sz w:val="20"/>
        </w:rPr>
        <w:t>submitted</w:t>
      </w:r>
      <w:r w:rsidR="00277917">
        <w:rPr>
          <w:noProof/>
          <w:sz w:val="20"/>
        </w:rPr>
        <w:t xml:space="preserve"> (2014).</w:t>
      </w:r>
    </w:p>
    <w:p w:rsidR="009C34BA" w:rsidRPr="009C34BA" w:rsidRDefault="009C34BA" w:rsidP="00CC5C4E">
      <w:pPr>
        <w:pStyle w:val="NormalWeb"/>
        <w:spacing w:before="0" w:beforeAutospacing="0" w:after="0" w:afterAutospacing="0" w:line="240" w:lineRule="atLeast"/>
        <w:ind w:left="640" w:hanging="640"/>
        <w:divId w:val="1174035739"/>
        <w:rPr>
          <w:noProof/>
          <w:sz w:val="20"/>
        </w:rPr>
      </w:pPr>
      <w:r w:rsidRPr="009C34BA">
        <w:rPr>
          <w:noProof/>
          <w:sz w:val="20"/>
        </w:rPr>
        <w:lastRenderedPageBreak/>
        <w:t>25.</w:t>
      </w:r>
      <w:r w:rsidRPr="009C34BA">
        <w:rPr>
          <w:noProof/>
          <w:sz w:val="20"/>
        </w:rPr>
        <w:tab/>
        <w:t xml:space="preserve">Frishman, D., Argos, P.: Knowledge-based protein secondary structure assignment. Proteins. 23, 566–79 (1995). </w:t>
      </w:r>
    </w:p>
    <w:p w:rsidR="00D734B3" w:rsidRPr="00880960" w:rsidRDefault="00E77285" w:rsidP="00CC5C4E">
      <w:pPr>
        <w:pStyle w:val="NormalWeb"/>
        <w:spacing w:before="0" w:beforeAutospacing="0" w:after="0" w:afterAutospacing="0" w:line="240" w:lineRule="atLeast"/>
        <w:ind w:left="634" w:hanging="634"/>
        <w:divId w:val="1559627430"/>
      </w:pPr>
      <w:r w:rsidRPr="004452E2">
        <w:rPr>
          <w:sz w:val="20"/>
          <w:szCs w:val="20"/>
        </w:rPr>
        <w:fldChar w:fldCharType="end"/>
      </w:r>
    </w:p>
    <w:sectPr w:rsidR="00D734B3" w:rsidRPr="00880960" w:rsidSect="00614B18">
      <w:headerReference w:type="even" r:id="rId11"/>
      <w:footerReference w:type="first" r:id="rId12"/>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FA8" w:rsidRDefault="005F1FA8">
      <w:r>
        <w:separator/>
      </w:r>
    </w:p>
  </w:endnote>
  <w:endnote w:type="continuationSeparator" w:id="0">
    <w:p w:rsidR="005F1FA8" w:rsidRDefault="005F1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9E1" w:rsidRPr="00CE7667" w:rsidRDefault="00FC59E1"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131E12">
      <w:rPr>
        <w:noProof/>
        <w:lang w:val="de-DE"/>
      </w:rPr>
      <w:t>1</w:t>
    </w:r>
    <w:r>
      <w:fldChar w:fldCharType="end"/>
    </w:r>
    <w:r w:rsidRPr="00CE7667">
      <w:rPr>
        <w:lang w:val="de-DE"/>
      </w:rPr>
      <w:t>, 2011.</w:t>
    </w:r>
  </w:p>
  <w:p w:rsidR="00FC59E1" w:rsidRPr="00CE7667" w:rsidRDefault="00FC59E1"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FA8" w:rsidRDefault="005F1FA8" w:rsidP="00895F20">
      <w:r>
        <w:separator/>
      </w:r>
    </w:p>
  </w:footnote>
  <w:footnote w:type="continuationSeparator" w:id="0">
    <w:p w:rsidR="005F1FA8" w:rsidRDefault="005F1FA8" w:rsidP="00895F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9E1" w:rsidRDefault="00FC59E1">
    <w:pPr>
      <w:pStyle w:val="Header"/>
    </w:pPr>
  </w:p>
  <w:p w:rsidR="00FC59E1" w:rsidRDefault="00FC59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nsid w:val="393026D5"/>
    <w:multiLevelType w:val="multilevel"/>
    <w:tmpl w:val="2632941E"/>
    <w:lvl w:ilvl="0">
      <w:start w:val="1"/>
      <w:numFmt w:val="decimal"/>
      <w:lvlRestart w:val="0"/>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6"/>
  </w:num>
  <w:num w:numId="2">
    <w:abstractNumId w:val="11"/>
  </w:num>
  <w:num w:numId="3">
    <w:abstractNumId w:val="14"/>
  </w:num>
  <w:num w:numId="4">
    <w:abstractNumId w:val="15"/>
  </w:num>
  <w:num w:numId="5">
    <w:abstractNumId w:val="17"/>
  </w:num>
  <w:num w:numId="6">
    <w:abstractNumId w:val="13"/>
  </w:num>
  <w:num w:numId="7">
    <w:abstractNumId w:val="9"/>
  </w:num>
  <w:num w:numId="8">
    <w:abstractNumId w:val="15"/>
  </w:num>
  <w:num w:numId="9">
    <w:abstractNumId w:val="8"/>
  </w:num>
  <w:num w:numId="10">
    <w:abstractNumId w:val="17"/>
  </w:num>
  <w:num w:numId="11">
    <w:abstractNumId w:val="11"/>
  </w:num>
  <w:num w:numId="12">
    <w:abstractNumId w:val="14"/>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487"/>
    <w:rsid w:val="0000056A"/>
    <w:rsid w:val="0000057F"/>
    <w:rsid w:val="00001D94"/>
    <w:rsid w:val="00002162"/>
    <w:rsid w:val="00003B55"/>
    <w:rsid w:val="000058CD"/>
    <w:rsid w:val="00006405"/>
    <w:rsid w:val="00007F40"/>
    <w:rsid w:val="00007F75"/>
    <w:rsid w:val="000100E3"/>
    <w:rsid w:val="00015441"/>
    <w:rsid w:val="000168D8"/>
    <w:rsid w:val="00024E36"/>
    <w:rsid w:val="0002597B"/>
    <w:rsid w:val="00025D8F"/>
    <w:rsid w:val="000309B7"/>
    <w:rsid w:val="00030E3E"/>
    <w:rsid w:val="0003135A"/>
    <w:rsid w:val="0003321B"/>
    <w:rsid w:val="00034555"/>
    <w:rsid w:val="00040402"/>
    <w:rsid w:val="00045041"/>
    <w:rsid w:val="0004696A"/>
    <w:rsid w:val="0005696A"/>
    <w:rsid w:val="000569E7"/>
    <w:rsid w:val="0006206A"/>
    <w:rsid w:val="0007396C"/>
    <w:rsid w:val="000740BE"/>
    <w:rsid w:val="0007498B"/>
    <w:rsid w:val="00074ED0"/>
    <w:rsid w:val="0007554C"/>
    <w:rsid w:val="0007593C"/>
    <w:rsid w:val="000818E9"/>
    <w:rsid w:val="0008374A"/>
    <w:rsid w:val="00085D0D"/>
    <w:rsid w:val="00090710"/>
    <w:rsid w:val="00090731"/>
    <w:rsid w:val="000927C5"/>
    <w:rsid w:val="00092FA6"/>
    <w:rsid w:val="000934BA"/>
    <w:rsid w:val="00094656"/>
    <w:rsid w:val="00096685"/>
    <w:rsid w:val="000A078B"/>
    <w:rsid w:val="000A2E55"/>
    <w:rsid w:val="000A2FD9"/>
    <w:rsid w:val="000A4A13"/>
    <w:rsid w:val="000A5E86"/>
    <w:rsid w:val="000A6120"/>
    <w:rsid w:val="000A7ABF"/>
    <w:rsid w:val="000B1E82"/>
    <w:rsid w:val="000B2266"/>
    <w:rsid w:val="000B6D76"/>
    <w:rsid w:val="000B7E4C"/>
    <w:rsid w:val="000C006D"/>
    <w:rsid w:val="000C04F0"/>
    <w:rsid w:val="000C4C8F"/>
    <w:rsid w:val="000D16FA"/>
    <w:rsid w:val="000D3597"/>
    <w:rsid w:val="000D6D27"/>
    <w:rsid w:val="000E071F"/>
    <w:rsid w:val="000E5AD4"/>
    <w:rsid w:val="000E7DBD"/>
    <w:rsid w:val="000F0DC5"/>
    <w:rsid w:val="000F1796"/>
    <w:rsid w:val="000F1F28"/>
    <w:rsid w:val="000F4747"/>
    <w:rsid w:val="000F782C"/>
    <w:rsid w:val="00101C5A"/>
    <w:rsid w:val="00105F8C"/>
    <w:rsid w:val="001114E5"/>
    <w:rsid w:val="0011762B"/>
    <w:rsid w:val="00117CC9"/>
    <w:rsid w:val="00120D79"/>
    <w:rsid w:val="0012141D"/>
    <w:rsid w:val="001255AA"/>
    <w:rsid w:val="00131274"/>
    <w:rsid w:val="0013193E"/>
    <w:rsid w:val="00131E12"/>
    <w:rsid w:val="001324AA"/>
    <w:rsid w:val="001362F0"/>
    <w:rsid w:val="0013666A"/>
    <w:rsid w:val="00142109"/>
    <w:rsid w:val="00143D7C"/>
    <w:rsid w:val="00145AF7"/>
    <w:rsid w:val="00157BDD"/>
    <w:rsid w:val="00160996"/>
    <w:rsid w:val="0016177E"/>
    <w:rsid w:val="00161DBE"/>
    <w:rsid w:val="00162CC8"/>
    <w:rsid w:val="00163AF4"/>
    <w:rsid w:val="00164D7E"/>
    <w:rsid w:val="0016678D"/>
    <w:rsid w:val="00170AC0"/>
    <w:rsid w:val="00170D2D"/>
    <w:rsid w:val="00172752"/>
    <w:rsid w:val="00172A1B"/>
    <w:rsid w:val="00176587"/>
    <w:rsid w:val="00180404"/>
    <w:rsid w:val="00185973"/>
    <w:rsid w:val="00187E43"/>
    <w:rsid w:val="00190283"/>
    <w:rsid w:val="00190935"/>
    <w:rsid w:val="00197686"/>
    <w:rsid w:val="0019796D"/>
    <w:rsid w:val="001A0E09"/>
    <w:rsid w:val="001B0543"/>
    <w:rsid w:val="001B220B"/>
    <w:rsid w:val="001B255B"/>
    <w:rsid w:val="001B3097"/>
    <w:rsid w:val="001B3EDC"/>
    <w:rsid w:val="001B4547"/>
    <w:rsid w:val="001B4A7C"/>
    <w:rsid w:val="001B6FCB"/>
    <w:rsid w:val="001C2C7B"/>
    <w:rsid w:val="001D2F06"/>
    <w:rsid w:val="001D3E27"/>
    <w:rsid w:val="001D4F77"/>
    <w:rsid w:val="001D53EB"/>
    <w:rsid w:val="001E21AD"/>
    <w:rsid w:val="001E317D"/>
    <w:rsid w:val="001E3A57"/>
    <w:rsid w:val="001E451B"/>
    <w:rsid w:val="001F15EE"/>
    <w:rsid w:val="001F1CB4"/>
    <w:rsid w:val="001F5439"/>
    <w:rsid w:val="00203FF7"/>
    <w:rsid w:val="00204D9B"/>
    <w:rsid w:val="00204E89"/>
    <w:rsid w:val="00206FAE"/>
    <w:rsid w:val="00210248"/>
    <w:rsid w:val="00210DB8"/>
    <w:rsid w:val="0021134D"/>
    <w:rsid w:val="00212511"/>
    <w:rsid w:val="00213A7D"/>
    <w:rsid w:val="00214AC2"/>
    <w:rsid w:val="002161A8"/>
    <w:rsid w:val="002224E1"/>
    <w:rsid w:val="0022605F"/>
    <w:rsid w:val="00226E54"/>
    <w:rsid w:val="00227960"/>
    <w:rsid w:val="0023086D"/>
    <w:rsid w:val="00230C00"/>
    <w:rsid w:val="0023104F"/>
    <w:rsid w:val="00231803"/>
    <w:rsid w:val="00233086"/>
    <w:rsid w:val="002354AE"/>
    <w:rsid w:val="00236052"/>
    <w:rsid w:val="0024075B"/>
    <w:rsid w:val="00240D33"/>
    <w:rsid w:val="0024529B"/>
    <w:rsid w:val="00253F5D"/>
    <w:rsid w:val="002542EE"/>
    <w:rsid w:val="00262528"/>
    <w:rsid w:val="002639D9"/>
    <w:rsid w:val="00264407"/>
    <w:rsid w:val="00270386"/>
    <w:rsid w:val="0027411A"/>
    <w:rsid w:val="0027506C"/>
    <w:rsid w:val="0027726A"/>
    <w:rsid w:val="00277917"/>
    <w:rsid w:val="00277DCF"/>
    <w:rsid w:val="0028144D"/>
    <w:rsid w:val="002823FC"/>
    <w:rsid w:val="002856CB"/>
    <w:rsid w:val="00286A43"/>
    <w:rsid w:val="00291089"/>
    <w:rsid w:val="002A0991"/>
    <w:rsid w:val="002A2F4E"/>
    <w:rsid w:val="002A4602"/>
    <w:rsid w:val="002A4A69"/>
    <w:rsid w:val="002A56B5"/>
    <w:rsid w:val="002B406E"/>
    <w:rsid w:val="002B53C3"/>
    <w:rsid w:val="002B5F13"/>
    <w:rsid w:val="002B66F5"/>
    <w:rsid w:val="002B7863"/>
    <w:rsid w:val="002C0E60"/>
    <w:rsid w:val="002C110C"/>
    <w:rsid w:val="002C31C6"/>
    <w:rsid w:val="002C4BE2"/>
    <w:rsid w:val="002D34CD"/>
    <w:rsid w:val="002D41EC"/>
    <w:rsid w:val="002E323E"/>
    <w:rsid w:val="002E330B"/>
    <w:rsid w:val="002E36AF"/>
    <w:rsid w:val="002E5AD3"/>
    <w:rsid w:val="002E5E7B"/>
    <w:rsid w:val="002E6BA4"/>
    <w:rsid w:val="002E7948"/>
    <w:rsid w:val="002F3CD1"/>
    <w:rsid w:val="002F3D2A"/>
    <w:rsid w:val="003002F9"/>
    <w:rsid w:val="003025D3"/>
    <w:rsid w:val="003052CD"/>
    <w:rsid w:val="00305345"/>
    <w:rsid w:val="00307282"/>
    <w:rsid w:val="00307D1B"/>
    <w:rsid w:val="00312F45"/>
    <w:rsid w:val="00312F99"/>
    <w:rsid w:val="0031466D"/>
    <w:rsid w:val="00316E8F"/>
    <w:rsid w:val="00324536"/>
    <w:rsid w:val="00326720"/>
    <w:rsid w:val="00334C04"/>
    <w:rsid w:val="00336943"/>
    <w:rsid w:val="00341AEA"/>
    <w:rsid w:val="00341F67"/>
    <w:rsid w:val="0035112D"/>
    <w:rsid w:val="0035513F"/>
    <w:rsid w:val="003606CA"/>
    <w:rsid w:val="0036104B"/>
    <w:rsid w:val="00362269"/>
    <w:rsid w:val="00362A85"/>
    <w:rsid w:val="003633D4"/>
    <w:rsid w:val="00364275"/>
    <w:rsid w:val="003655E1"/>
    <w:rsid w:val="00370101"/>
    <w:rsid w:val="003702E4"/>
    <w:rsid w:val="00371063"/>
    <w:rsid w:val="003723B4"/>
    <w:rsid w:val="00372CA7"/>
    <w:rsid w:val="00375999"/>
    <w:rsid w:val="00375E23"/>
    <w:rsid w:val="00376180"/>
    <w:rsid w:val="00377276"/>
    <w:rsid w:val="00377424"/>
    <w:rsid w:val="0038081A"/>
    <w:rsid w:val="003837EC"/>
    <w:rsid w:val="00383CE2"/>
    <w:rsid w:val="00385006"/>
    <w:rsid w:val="00391C58"/>
    <w:rsid w:val="00394942"/>
    <w:rsid w:val="003949F3"/>
    <w:rsid w:val="003A2BB1"/>
    <w:rsid w:val="003A3A01"/>
    <w:rsid w:val="003A4C5D"/>
    <w:rsid w:val="003A53B0"/>
    <w:rsid w:val="003A7AA7"/>
    <w:rsid w:val="003B0216"/>
    <w:rsid w:val="003B13D1"/>
    <w:rsid w:val="003B2F07"/>
    <w:rsid w:val="003B33F7"/>
    <w:rsid w:val="003B3FFB"/>
    <w:rsid w:val="003B5CCF"/>
    <w:rsid w:val="003B7599"/>
    <w:rsid w:val="003C1A34"/>
    <w:rsid w:val="003C1B25"/>
    <w:rsid w:val="003C2653"/>
    <w:rsid w:val="003C3B83"/>
    <w:rsid w:val="003C4911"/>
    <w:rsid w:val="003C5BCA"/>
    <w:rsid w:val="003D6CE6"/>
    <w:rsid w:val="003D6DAC"/>
    <w:rsid w:val="003E04A0"/>
    <w:rsid w:val="003E2A5E"/>
    <w:rsid w:val="003E3032"/>
    <w:rsid w:val="003E5A23"/>
    <w:rsid w:val="003E7B00"/>
    <w:rsid w:val="003F185F"/>
    <w:rsid w:val="003F1DCF"/>
    <w:rsid w:val="003F4765"/>
    <w:rsid w:val="003F4980"/>
    <w:rsid w:val="003F65A6"/>
    <w:rsid w:val="00401EA7"/>
    <w:rsid w:val="00414563"/>
    <w:rsid w:val="0041626B"/>
    <w:rsid w:val="00417C3F"/>
    <w:rsid w:val="00417E0F"/>
    <w:rsid w:val="00423551"/>
    <w:rsid w:val="00423C98"/>
    <w:rsid w:val="00423F1B"/>
    <w:rsid w:val="00426C62"/>
    <w:rsid w:val="0042772B"/>
    <w:rsid w:val="004328A0"/>
    <w:rsid w:val="00433441"/>
    <w:rsid w:val="00435214"/>
    <w:rsid w:val="00435D07"/>
    <w:rsid w:val="00436948"/>
    <w:rsid w:val="0043737C"/>
    <w:rsid w:val="0044009C"/>
    <w:rsid w:val="00442A6C"/>
    <w:rsid w:val="004435BA"/>
    <w:rsid w:val="00444190"/>
    <w:rsid w:val="004452E2"/>
    <w:rsid w:val="00445420"/>
    <w:rsid w:val="00453C76"/>
    <w:rsid w:val="00454DD4"/>
    <w:rsid w:val="00456287"/>
    <w:rsid w:val="00465580"/>
    <w:rsid w:val="004705AF"/>
    <w:rsid w:val="00471B63"/>
    <w:rsid w:val="0047305E"/>
    <w:rsid w:val="004732B1"/>
    <w:rsid w:val="00473617"/>
    <w:rsid w:val="00476386"/>
    <w:rsid w:val="00477C52"/>
    <w:rsid w:val="00477F90"/>
    <w:rsid w:val="0048229A"/>
    <w:rsid w:val="00482E0F"/>
    <w:rsid w:val="0048344D"/>
    <w:rsid w:val="00484DD3"/>
    <w:rsid w:val="004853A3"/>
    <w:rsid w:val="00486D71"/>
    <w:rsid w:val="004918B5"/>
    <w:rsid w:val="004956C3"/>
    <w:rsid w:val="00495761"/>
    <w:rsid w:val="00497AD6"/>
    <w:rsid w:val="004A3372"/>
    <w:rsid w:val="004A3564"/>
    <w:rsid w:val="004A5742"/>
    <w:rsid w:val="004B298B"/>
    <w:rsid w:val="004B3C6E"/>
    <w:rsid w:val="004C20E7"/>
    <w:rsid w:val="004C2656"/>
    <w:rsid w:val="004C2812"/>
    <w:rsid w:val="004C6FDE"/>
    <w:rsid w:val="004D189F"/>
    <w:rsid w:val="004D2675"/>
    <w:rsid w:val="004D49E8"/>
    <w:rsid w:val="004D4E83"/>
    <w:rsid w:val="004D6665"/>
    <w:rsid w:val="004D76BE"/>
    <w:rsid w:val="004D7C52"/>
    <w:rsid w:val="004E0C9D"/>
    <w:rsid w:val="004E4C7F"/>
    <w:rsid w:val="004E619B"/>
    <w:rsid w:val="004F16B4"/>
    <w:rsid w:val="004F203D"/>
    <w:rsid w:val="004F20EA"/>
    <w:rsid w:val="004F6474"/>
    <w:rsid w:val="004F7A60"/>
    <w:rsid w:val="004F7DC9"/>
    <w:rsid w:val="00500895"/>
    <w:rsid w:val="005010B4"/>
    <w:rsid w:val="00501B8C"/>
    <w:rsid w:val="0050369B"/>
    <w:rsid w:val="00504743"/>
    <w:rsid w:val="00511908"/>
    <w:rsid w:val="00511EBA"/>
    <w:rsid w:val="00512421"/>
    <w:rsid w:val="0051658B"/>
    <w:rsid w:val="00521BC8"/>
    <w:rsid w:val="00524562"/>
    <w:rsid w:val="0052599C"/>
    <w:rsid w:val="00531E07"/>
    <w:rsid w:val="0053704E"/>
    <w:rsid w:val="00537095"/>
    <w:rsid w:val="0053710F"/>
    <w:rsid w:val="005377DD"/>
    <w:rsid w:val="00553DDA"/>
    <w:rsid w:val="00555ECB"/>
    <w:rsid w:val="00557A5A"/>
    <w:rsid w:val="00562FFF"/>
    <w:rsid w:val="00564ED7"/>
    <w:rsid w:val="00567259"/>
    <w:rsid w:val="00571515"/>
    <w:rsid w:val="005808CB"/>
    <w:rsid w:val="005833AB"/>
    <w:rsid w:val="005846B6"/>
    <w:rsid w:val="00584C20"/>
    <w:rsid w:val="00584E53"/>
    <w:rsid w:val="0058589D"/>
    <w:rsid w:val="005900CA"/>
    <w:rsid w:val="00591219"/>
    <w:rsid w:val="00593A58"/>
    <w:rsid w:val="005A007C"/>
    <w:rsid w:val="005A2E29"/>
    <w:rsid w:val="005A4AF6"/>
    <w:rsid w:val="005A5F79"/>
    <w:rsid w:val="005B0EF1"/>
    <w:rsid w:val="005B216A"/>
    <w:rsid w:val="005B28AC"/>
    <w:rsid w:val="005B2D42"/>
    <w:rsid w:val="005B32AC"/>
    <w:rsid w:val="005B3D33"/>
    <w:rsid w:val="005B6F89"/>
    <w:rsid w:val="005C0731"/>
    <w:rsid w:val="005C70FB"/>
    <w:rsid w:val="005D172C"/>
    <w:rsid w:val="005D3194"/>
    <w:rsid w:val="005E026B"/>
    <w:rsid w:val="005E19E9"/>
    <w:rsid w:val="005E316C"/>
    <w:rsid w:val="005E61E1"/>
    <w:rsid w:val="005E7240"/>
    <w:rsid w:val="005F1FA8"/>
    <w:rsid w:val="005F383F"/>
    <w:rsid w:val="005F4EB3"/>
    <w:rsid w:val="00604BA8"/>
    <w:rsid w:val="006052E9"/>
    <w:rsid w:val="006110D2"/>
    <w:rsid w:val="0061213E"/>
    <w:rsid w:val="00614B18"/>
    <w:rsid w:val="0061522E"/>
    <w:rsid w:val="00616817"/>
    <w:rsid w:val="00617927"/>
    <w:rsid w:val="006258CB"/>
    <w:rsid w:val="00625BDE"/>
    <w:rsid w:val="00625C35"/>
    <w:rsid w:val="00625C3B"/>
    <w:rsid w:val="00627D6A"/>
    <w:rsid w:val="00631A9F"/>
    <w:rsid w:val="006338D5"/>
    <w:rsid w:val="006363CF"/>
    <w:rsid w:val="006364EF"/>
    <w:rsid w:val="00637DFE"/>
    <w:rsid w:val="00640FDF"/>
    <w:rsid w:val="00642073"/>
    <w:rsid w:val="006469B8"/>
    <w:rsid w:val="00650CEB"/>
    <w:rsid w:val="006514D9"/>
    <w:rsid w:val="00652C2C"/>
    <w:rsid w:val="00653A1B"/>
    <w:rsid w:val="0065405B"/>
    <w:rsid w:val="00654EDD"/>
    <w:rsid w:val="00656155"/>
    <w:rsid w:val="0066250C"/>
    <w:rsid w:val="006713CE"/>
    <w:rsid w:val="00673747"/>
    <w:rsid w:val="00674CEB"/>
    <w:rsid w:val="006750C2"/>
    <w:rsid w:val="006778FD"/>
    <w:rsid w:val="0068057D"/>
    <w:rsid w:val="0068099F"/>
    <w:rsid w:val="00680A2D"/>
    <w:rsid w:val="006842B3"/>
    <w:rsid w:val="006856F2"/>
    <w:rsid w:val="00687434"/>
    <w:rsid w:val="00690F07"/>
    <w:rsid w:val="00693441"/>
    <w:rsid w:val="006968F0"/>
    <w:rsid w:val="006A1D3F"/>
    <w:rsid w:val="006A5D0F"/>
    <w:rsid w:val="006A645F"/>
    <w:rsid w:val="006B184A"/>
    <w:rsid w:val="006B6505"/>
    <w:rsid w:val="006C0AD3"/>
    <w:rsid w:val="006C74CC"/>
    <w:rsid w:val="006D0274"/>
    <w:rsid w:val="006D63CD"/>
    <w:rsid w:val="006E00D5"/>
    <w:rsid w:val="006E031A"/>
    <w:rsid w:val="006E4663"/>
    <w:rsid w:val="006E5715"/>
    <w:rsid w:val="006F077C"/>
    <w:rsid w:val="006F140A"/>
    <w:rsid w:val="006F1F04"/>
    <w:rsid w:val="006F257F"/>
    <w:rsid w:val="006F79DD"/>
    <w:rsid w:val="00701597"/>
    <w:rsid w:val="007027E6"/>
    <w:rsid w:val="0070371D"/>
    <w:rsid w:val="0070626D"/>
    <w:rsid w:val="00706A12"/>
    <w:rsid w:val="00707088"/>
    <w:rsid w:val="00711EF9"/>
    <w:rsid w:val="00714E9D"/>
    <w:rsid w:val="00716BB3"/>
    <w:rsid w:val="00721847"/>
    <w:rsid w:val="00722FCD"/>
    <w:rsid w:val="007234EF"/>
    <w:rsid w:val="00726A40"/>
    <w:rsid w:val="00726F80"/>
    <w:rsid w:val="00731E8F"/>
    <w:rsid w:val="00731F8B"/>
    <w:rsid w:val="00734D63"/>
    <w:rsid w:val="00735682"/>
    <w:rsid w:val="00740BDD"/>
    <w:rsid w:val="0074633C"/>
    <w:rsid w:val="0074741C"/>
    <w:rsid w:val="00750E7D"/>
    <w:rsid w:val="00752D3B"/>
    <w:rsid w:val="007540B1"/>
    <w:rsid w:val="00754633"/>
    <w:rsid w:val="007608F0"/>
    <w:rsid w:val="007626F0"/>
    <w:rsid w:val="00762CAA"/>
    <w:rsid w:val="0076403E"/>
    <w:rsid w:val="0076605E"/>
    <w:rsid w:val="0076677C"/>
    <w:rsid w:val="007700C7"/>
    <w:rsid w:val="00775796"/>
    <w:rsid w:val="00775938"/>
    <w:rsid w:val="007779CD"/>
    <w:rsid w:val="007809D1"/>
    <w:rsid w:val="00780F47"/>
    <w:rsid w:val="007911DD"/>
    <w:rsid w:val="00791F63"/>
    <w:rsid w:val="007933B2"/>
    <w:rsid w:val="00795CB8"/>
    <w:rsid w:val="007A08F7"/>
    <w:rsid w:val="007A3249"/>
    <w:rsid w:val="007A52AC"/>
    <w:rsid w:val="007B190C"/>
    <w:rsid w:val="007B31E8"/>
    <w:rsid w:val="007B6D3E"/>
    <w:rsid w:val="007B722C"/>
    <w:rsid w:val="007C1B8F"/>
    <w:rsid w:val="007C3024"/>
    <w:rsid w:val="007C6AB4"/>
    <w:rsid w:val="007C7941"/>
    <w:rsid w:val="007D0A21"/>
    <w:rsid w:val="007D1206"/>
    <w:rsid w:val="007D1350"/>
    <w:rsid w:val="007D3F01"/>
    <w:rsid w:val="007D4D2E"/>
    <w:rsid w:val="007E0352"/>
    <w:rsid w:val="007E2664"/>
    <w:rsid w:val="007F3BF6"/>
    <w:rsid w:val="00802986"/>
    <w:rsid w:val="00804534"/>
    <w:rsid w:val="00806F95"/>
    <w:rsid w:val="00807BBC"/>
    <w:rsid w:val="00810F00"/>
    <w:rsid w:val="0081281B"/>
    <w:rsid w:val="008141F8"/>
    <w:rsid w:val="0081522B"/>
    <w:rsid w:val="008168AC"/>
    <w:rsid w:val="008175BD"/>
    <w:rsid w:val="00817E56"/>
    <w:rsid w:val="00821A71"/>
    <w:rsid w:val="008250DF"/>
    <w:rsid w:val="00827617"/>
    <w:rsid w:val="008315D7"/>
    <w:rsid w:val="00831B2C"/>
    <w:rsid w:val="0083379E"/>
    <w:rsid w:val="008338A5"/>
    <w:rsid w:val="0083409A"/>
    <w:rsid w:val="00837AB8"/>
    <w:rsid w:val="0084658F"/>
    <w:rsid w:val="00850810"/>
    <w:rsid w:val="00852E68"/>
    <w:rsid w:val="008556FF"/>
    <w:rsid w:val="00861809"/>
    <w:rsid w:val="008679FB"/>
    <w:rsid w:val="00870DE5"/>
    <w:rsid w:val="00871A19"/>
    <w:rsid w:val="00872347"/>
    <w:rsid w:val="00873A48"/>
    <w:rsid w:val="00880960"/>
    <w:rsid w:val="00883C64"/>
    <w:rsid w:val="008940AB"/>
    <w:rsid w:val="008946C9"/>
    <w:rsid w:val="00895F20"/>
    <w:rsid w:val="008967B6"/>
    <w:rsid w:val="008A281F"/>
    <w:rsid w:val="008A41C4"/>
    <w:rsid w:val="008A6E4E"/>
    <w:rsid w:val="008A7007"/>
    <w:rsid w:val="008A787B"/>
    <w:rsid w:val="008A7B46"/>
    <w:rsid w:val="008B1558"/>
    <w:rsid w:val="008B225D"/>
    <w:rsid w:val="008B25C8"/>
    <w:rsid w:val="008B40E2"/>
    <w:rsid w:val="008B42D1"/>
    <w:rsid w:val="008B4C1F"/>
    <w:rsid w:val="008B50BD"/>
    <w:rsid w:val="008B50BF"/>
    <w:rsid w:val="008B7366"/>
    <w:rsid w:val="008C1CDA"/>
    <w:rsid w:val="008C511A"/>
    <w:rsid w:val="008C6347"/>
    <w:rsid w:val="008C6548"/>
    <w:rsid w:val="008D00D5"/>
    <w:rsid w:val="008D049A"/>
    <w:rsid w:val="008D350A"/>
    <w:rsid w:val="008D3C6F"/>
    <w:rsid w:val="008D570E"/>
    <w:rsid w:val="008D6649"/>
    <w:rsid w:val="008E0765"/>
    <w:rsid w:val="008E3A00"/>
    <w:rsid w:val="008E3AE2"/>
    <w:rsid w:val="008E4409"/>
    <w:rsid w:val="008E47AE"/>
    <w:rsid w:val="008F00F6"/>
    <w:rsid w:val="008F1F0B"/>
    <w:rsid w:val="008F43AB"/>
    <w:rsid w:val="008F60DC"/>
    <w:rsid w:val="0090289B"/>
    <w:rsid w:val="00905DD2"/>
    <w:rsid w:val="0090666A"/>
    <w:rsid w:val="009079EF"/>
    <w:rsid w:val="00912D08"/>
    <w:rsid w:val="00922F08"/>
    <w:rsid w:val="009236C9"/>
    <w:rsid w:val="00927042"/>
    <w:rsid w:val="0093247D"/>
    <w:rsid w:val="009331CE"/>
    <w:rsid w:val="00933633"/>
    <w:rsid w:val="00933AD3"/>
    <w:rsid w:val="00934EA6"/>
    <w:rsid w:val="00942F71"/>
    <w:rsid w:val="009459F1"/>
    <w:rsid w:val="00950D0B"/>
    <w:rsid w:val="0095309A"/>
    <w:rsid w:val="009560C4"/>
    <w:rsid w:val="00957940"/>
    <w:rsid w:val="00960D65"/>
    <w:rsid w:val="00963FCB"/>
    <w:rsid w:val="009702E3"/>
    <w:rsid w:val="009739B4"/>
    <w:rsid w:val="00973A68"/>
    <w:rsid w:val="00975C28"/>
    <w:rsid w:val="00976BA9"/>
    <w:rsid w:val="00981638"/>
    <w:rsid w:val="00981EB1"/>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5621"/>
    <w:rsid w:val="009B60FE"/>
    <w:rsid w:val="009C1123"/>
    <w:rsid w:val="009C1481"/>
    <w:rsid w:val="009C34BA"/>
    <w:rsid w:val="009C3E60"/>
    <w:rsid w:val="009C411C"/>
    <w:rsid w:val="009C439C"/>
    <w:rsid w:val="009D5432"/>
    <w:rsid w:val="009D627C"/>
    <w:rsid w:val="009E0616"/>
    <w:rsid w:val="009E388E"/>
    <w:rsid w:val="009E4E69"/>
    <w:rsid w:val="009E5E14"/>
    <w:rsid w:val="009E649D"/>
    <w:rsid w:val="009F6B72"/>
    <w:rsid w:val="009F73DF"/>
    <w:rsid w:val="009F7FCE"/>
    <w:rsid w:val="00A043F4"/>
    <w:rsid w:val="00A06578"/>
    <w:rsid w:val="00A0781D"/>
    <w:rsid w:val="00A10B22"/>
    <w:rsid w:val="00A151AB"/>
    <w:rsid w:val="00A20AB9"/>
    <w:rsid w:val="00A24F12"/>
    <w:rsid w:val="00A2627C"/>
    <w:rsid w:val="00A26846"/>
    <w:rsid w:val="00A32D1E"/>
    <w:rsid w:val="00A33255"/>
    <w:rsid w:val="00A3516F"/>
    <w:rsid w:val="00A35229"/>
    <w:rsid w:val="00A36F1B"/>
    <w:rsid w:val="00A37FEA"/>
    <w:rsid w:val="00A42D6A"/>
    <w:rsid w:val="00A434B3"/>
    <w:rsid w:val="00A442F2"/>
    <w:rsid w:val="00A46FDF"/>
    <w:rsid w:val="00A504B6"/>
    <w:rsid w:val="00A52DF4"/>
    <w:rsid w:val="00A57525"/>
    <w:rsid w:val="00A60273"/>
    <w:rsid w:val="00A62A4F"/>
    <w:rsid w:val="00A652A7"/>
    <w:rsid w:val="00A6620C"/>
    <w:rsid w:val="00A6720E"/>
    <w:rsid w:val="00A74068"/>
    <w:rsid w:val="00A81874"/>
    <w:rsid w:val="00A82F18"/>
    <w:rsid w:val="00A83872"/>
    <w:rsid w:val="00A85F41"/>
    <w:rsid w:val="00A92ED7"/>
    <w:rsid w:val="00AA14D2"/>
    <w:rsid w:val="00AA19EB"/>
    <w:rsid w:val="00AA4A65"/>
    <w:rsid w:val="00AA4B05"/>
    <w:rsid w:val="00AA4D2A"/>
    <w:rsid w:val="00AB10A6"/>
    <w:rsid w:val="00AB2269"/>
    <w:rsid w:val="00AB2CDF"/>
    <w:rsid w:val="00AC046D"/>
    <w:rsid w:val="00AC3D8B"/>
    <w:rsid w:val="00AC456C"/>
    <w:rsid w:val="00AC5515"/>
    <w:rsid w:val="00AC683B"/>
    <w:rsid w:val="00AE0CA7"/>
    <w:rsid w:val="00AE7146"/>
    <w:rsid w:val="00AE7CD5"/>
    <w:rsid w:val="00AF2CE7"/>
    <w:rsid w:val="00AF590E"/>
    <w:rsid w:val="00AF5E1A"/>
    <w:rsid w:val="00AF5FB9"/>
    <w:rsid w:val="00B02D5D"/>
    <w:rsid w:val="00B06354"/>
    <w:rsid w:val="00B06404"/>
    <w:rsid w:val="00B07D10"/>
    <w:rsid w:val="00B13AA7"/>
    <w:rsid w:val="00B13B2F"/>
    <w:rsid w:val="00B15944"/>
    <w:rsid w:val="00B16A67"/>
    <w:rsid w:val="00B17E0A"/>
    <w:rsid w:val="00B17E50"/>
    <w:rsid w:val="00B2046F"/>
    <w:rsid w:val="00B22932"/>
    <w:rsid w:val="00B2350A"/>
    <w:rsid w:val="00B31C27"/>
    <w:rsid w:val="00B34E02"/>
    <w:rsid w:val="00B372A9"/>
    <w:rsid w:val="00B37D11"/>
    <w:rsid w:val="00B40B82"/>
    <w:rsid w:val="00B41F94"/>
    <w:rsid w:val="00B4592B"/>
    <w:rsid w:val="00B469AD"/>
    <w:rsid w:val="00B47023"/>
    <w:rsid w:val="00B4764D"/>
    <w:rsid w:val="00B50823"/>
    <w:rsid w:val="00B52C8F"/>
    <w:rsid w:val="00B55008"/>
    <w:rsid w:val="00B55961"/>
    <w:rsid w:val="00B56955"/>
    <w:rsid w:val="00B6575F"/>
    <w:rsid w:val="00B676D4"/>
    <w:rsid w:val="00B725D1"/>
    <w:rsid w:val="00B752BF"/>
    <w:rsid w:val="00B754A2"/>
    <w:rsid w:val="00B75A88"/>
    <w:rsid w:val="00B80230"/>
    <w:rsid w:val="00B8034A"/>
    <w:rsid w:val="00B8063D"/>
    <w:rsid w:val="00B82560"/>
    <w:rsid w:val="00B86301"/>
    <w:rsid w:val="00B90577"/>
    <w:rsid w:val="00B90FE1"/>
    <w:rsid w:val="00B9219B"/>
    <w:rsid w:val="00B927C6"/>
    <w:rsid w:val="00BA0EDB"/>
    <w:rsid w:val="00BA485F"/>
    <w:rsid w:val="00BA5679"/>
    <w:rsid w:val="00BA6773"/>
    <w:rsid w:val="00BA705B"/>
    <w:rsid w:val="00BB21EB"/>
    <w:rsid w:val="00BB35C6"/>
    <w:rsid w:val="00BB483F"/>
    <w:rsid w:val="00BC02E5"/>
    <w:rsid w:val="00BC0E60"/>
    <w:rsid w:val="00BC26A5"/>
    <w:rsid w:val="00BC46E6"/>
    <w:rsid w:val="00BC632B"/>
    <w:rsid w:val="00BC69FA"/>
    <w:rsid w:val="00BD4C61"/>
    <w:rsid w:val="00BD55E1"/>
    <w:rsid w:val="00BD6393"/>
    <w:rsid w:val="00BE08A1"/>
    <w:rsid w:val="00BE1517"/>
    <w:rsid w:val="00BE18BA"/>
    <w:rsid w:val="00BE3AEF"/>
    <w:rsid w:val="00BF4592"/>
    <w:rsid w:val="00BF723A"/>
    <w:rsid w:val="00C0016F"/>
    <w:rsid w:val="00C0394C"/>
    <w:rsid w:val="00C04C3A"/>
    <w:rsid w:val="00C05153"/>
    <w:rsid w:val="00C07AE6"/>
    <w:rsid w:val="00C1785B"/>
    <w:rsid w:val="00C20A4B"/>
    <w:rsid w:val="00C20EA9"/>
    <w:rsid w:val="00C20F6F"/>
    <w:rsid w:val="00C22642"/>
    <w:rsid w:val="00C2501E"/>
    <w:rsid w:val="00C25E8B"/>
    <w:rsid w:val="00C31064"/>
    <w:rsid w:val="00C315CF"/>
    <w:rsid w:val="00C32BD1"/>
    <w:rsid w:val="00C332D9"/>
    <w:rsid w:val="00C41737"/>
    <w:rsid w:val="00C43226"/>
    <w:rsid w:val="00C43737"/>
    <w:rsid w:val="00C44013"/>
    <w:rsid w:val="00C453BD"/>
    <w:rsid w:val="00C45C81"/>
    <w:rsid w:val="00C46EFA"/>
    <w:rsid w:val="00C51C56"/>
    <w:rsid w:val="00C55B43"/>
    <w:rsid w:val="00C5734F"/>
    <w:rsid w:val="00C60104"/>
    <w:rsid w:val="00C6285A"/>
    <w:rsid w:val="00C62E7B"/>
    <w:rsid w:val="00C73FE1"/>
    <w:rsid w:val="00C8067F"/>
    <w:rsid w:val="00C81AFB"/>
    <w:rsid w:val="00C837A2"/>
    <w:rsid w:val="00C91263"/>
    <w:rsid w:val="00CA18FD"/>
    <w:rsid w:val="00CA2974"/>
    <w:rsid w:val="00CB2916"/>
    <w:rsid w:val="00CC4934"/>
    <w:rsid w:val="00CC5225"/>
    <w:rsid w:val="00CC5C4E"/>
    <w:rsid w:val="00CC6441"/>
    <w:rsid w:val="00CC6DAD"/>
    <w:rsid w:val="00CD0021"/>
    <w:rsid w:val="00CD0BD7"/>
    <w:rsid w:val="00CD1A31"/>
    <w:rsid w:val="00CD4538"/>
    <w:rsid w:val="00CE223C"/>
    <w:rsid w:val="00CE5888"/>
    <w:rsid w:val="00CE5C41"/>
    <w:rsid w:val="00CE7667"/>
    <w:rsid w:val="00CF3131"/>
    <w:rsid w:val="00CF3BE1"/>
    <w:rsid w:val="00CF57FF"/>
    <w:rsid w:val="00CF7D52"/>
    <w:rsid w:val="00D00243"/>
    <w:rsid w:val="00D05ECD"/>
    <w:rsid w:val="00D073CB"/>
    <w:rsid w:val="00D166F6"/>
    <w:rsid w:val="00D24964"/>
    <w:rsid w:val="00D30140"/>
    <w:rsid w:val="00D30E67"/>
    <w:rsid w:val="00D36EBA"/>
    <w:rsid w:val="00D40AC2"/>
    <w:rsid w:val="00D4100E"/>
    <w:rsid w:val="00D4215E"/>
    <w:rsid w:val="00D45A0D"/>
    <w:rsid w:val="00D5167C"/>
    <w:rsid w:val="00D5203C"/>
    <w:rsid w:val="00D5396B"/>
    <w:rsid w:val="00D54466"/>
    <w:rsid w:val="00D54FAC"/>
    <w:rsid w:val="00D56ACA"/>
    <w:rsid w:val="00D621E9"/>
    <w:rsid w:val="00D63A3C"/>
    <w:rsid w:val="00D65F67"/>
    <w:rsid w:val="00D6724D"/>
    <w:rsid w:val="00D6791A"/>
    <w:rsid w:val="00D707E2"/>
    <w:rsid w:val="00D72357"/>
    <w:rsid w:val="00D734B3"/>
    <w:rsid w:val="00D75A83"/>
    <w:rsid w:val="00D7607E"/>
    <w:rsid w:val="00D760E3"/>
    <w:rsid w:val="00D82598"/>
    <w:rsid w:val="00D82C06"/>
    <w:rsid w:val="00D84A56"/>
    <w:rsid w:val="00D854D8"/>
    <w:rsid w:val="00D85C4B"/>
    <w:rsid w:val="00D85F17"/>
    <w:rsid w:val="00D87891"/>
    <w:rsid w:val="00D9197A"/>
    <w:rsid w:val="00D93670"/>
    <w:rsid w:val="00D94F22"/>
    <w:rsid w:val="00D96B09"/>
    <w:rsid w:val="00D96C7F"/>
    <w:rsid w:val="00D976AE"/>
    <w:rsid w:val="00DA7294"/>
    <w:rsid w:val="00DB0063"/>
    <w:rsid w:val="00DB03EE"/>
    <w:rsid w:val="00DB59AE"/>
    <w:rsid w:val="00DC198D"/>
    <w:rsid w:val="00DC1E99"/>
    <w:rsid w:val="00DC5B85"/>
    <w:rsid w:val="00DC72BF"/>
    <w:rsid w:val="00DD0149"/>
    <w:rsid w:val="00DD6014"/>
    <w:rsid w:val="00DE09DF"/>
    <w:rsid w:val="00DE14DE"/>
    <w:rsid w:val="00DE2420"/>
    <w:rsid w:val="00DE7B95"/>
    <w:rsid w:val="00DF1892"/>
    <w:rsid w:val="00DF45D3"/>
    <w:rsid w:val="00E02E86"/>
    <w:rsid w:val="00E10150"/>
    <w:rsid w:val="00E10D75"/>
    <w:rsid w:val="00E123D1"/>
    <w:rsid w:val="00E14595"/>
    <w:rsid w:val="00E15CDF"/>
    <w:rsid w:val="00E2078B"/>
    <w:rsid w:val="00E213DC"/>
    <w:rsid w:val="00E22CA7"/>
    <w:rsid w:val="00E247D0"/>
    <w:rsid w:val="00E25E09"/>
    <w:rsid w:val="00E26519"/>
    <w:rsid w:val="00E323DF"/>
    <w:rsid w:val="00E37B90"/>
    <w:rsid w:val="00E4389C"/>
    <w:rsid w:val="00E44646"/>
    <w:rsid w:val="00E448D5"/>
    <w:rsid w:val="00E46F15"/>
    <w:rsid w:val="00E50093"/>
    <w:rsid w:val="00E50599"/>
    <w:rsid w:val="00E5102D"/>
    <w:rsid w:val="00E51511"/>
    <w:rsid w:val="00E5254C"/>
    <w:rsid w:val="00E60F8C"/>
    <w:rsid w:val="00E64DB0"/>
    <w:rsid w:val="00E64FD6"/>
    <w:rsid w:val="00E65F2F"/>
    <w:rsid w:val="00E7315F"/>
    <w:rsid w:val="00E76629"/>
    <w:rsid w:val="00E77285"/>
    <w:rsid w:val="00E774B9"/>
    <w:rsid w:val="00E775D6"/>
    <w:rsid w:val="00E83914"/>
    <w:rsid w:val="00E85890"/>
    <w:rsid w:val="00E87C24"/>
    <w:rsid w:val="00E901F4"/>
    <w:rsid w:val="00E95C19"/>
    <w:rsid w:val="00EA021A"/>
    <w:rsid w:val="00EA0800"/>
    <w:rsid w:val="00EA1F63"/>
    <w:rsid w:val="00EA3DA3"/>
    <w:rsid w:val="00EA3E9C"/>
    <w:rsid w:val="00EA4550"/>
    <w:rsid w:val="00EA69A4"/>
    <w:rsid w:val="00EB0717"/>
    <w:rsid w:val="00EB13AF"/>
    <w:rsid w:val="00EB4862"/>
    <w:rsid w:val="00EB4F99"/>
    <w:rsid w:val="00EB6167"/>
    <w:rsid w:val="00EC0996"/>
    <w:rsid w:val="00EC19B8"/>
    <w:rsid w:val="00EC2435"/>
    <w:rsid w:val="00EC76EB"/>
    <w:rsid w:val="00ED00B1"/>
    <w:rsid w:val="00ED4B90"/>
    <w:rsid w:val="00ED6091"/>
    <w:rsid w:val="00ED7231"/>
    <w:rsid w:val="00EE1957"/>
    <w:rsid w:val="00EE516F"/>
    <w:rsid w:val="00EF07AE"/>
    <w:rsid w:val="00EF2E64"/>
    <w:rsid w:val="00EF3A53"/>
    <w:rsid w:val="00F06F3D"/>
    <w:rsid w:val="00F070EE"/>
    <w:rsid w:val="00F07CC8"/>
    <w:rsid w:val="00F1253E"/>
    <w:rsid w:val="00F13496"/>
    <w:rsid w:val="00F14F53"/>
    <w:rsid w:val="00F14FFC"/>
    <w:rsid w:val="00F1515F"/>
    <w:rsid w:val="00F153C1"/>
    <w:rsid w:val="00F1693C"/>
    <w:rsid w:val="00F201E5"/>
    <w:rsid w:val="00F314E2"/>
    <w:rsid w:val="00F33250"/>
    <w:rsid w:val="00F342C5"/>
    <w:rsid w:val="00F3520B"/>
    <w:rsid w:val="00F3555D"/>
    <w:rsid w:val="00F356C3"/>
    <w:rsid w:val="00F36AF1"/>
    <w:rsid w:val="00F40749"/>
    <w:rsid w:val="00F41EE4"/>
    <w:rsid w:val="00F4449B"/>
    <w:rsid w:val="00F44FF9"/>
    <w:rsid w:val="00F47487"/>
    <w:rsid w:val="00F519B3"/>
    <w:rsid w:val="00F52239"/>
    <w:rsid w:val="00F5684F"/>
    <w:rsid w:val="00F56CEA"/>
    <w:rsid w:val="00F60976"/>
    <w:rsid w:val="00F6216E"/>
    <w:rsid w:val="00F63D29"/>
    <w:rsid w:val="00F65840"/>
    <w:rsid w:val="00F67D52"/>
    <w:rsid w:val="00F67DAE"/>
    <w:rsid w:val="00F70102"/>
    <w:rsid w:val="00F732B6"/>
    <w:rsid w:val="00F74CE0"/>
    <w:rsid w:val="00F7699F"/>
    <w:rsid w:val="00F77CFD"/>
    <w:rsid w:val="00F822A0"/>
    <w:rsid w:val="00F83CA8"/>
    <w:rsid w:val="00F850B0"/>
    <w:rsid w:val="00F86D8E"/>
    <w:rsid w:val="00F87E72"/>
    <w:rsid w:val="00F91C3E"/>
    <w:rsid w:val="00F93F65"/>
    <w:rsid w:val="00F95511"/>
    <w:rsid w:val="00F9578C"/>
    <w:rsid w:val="00FA5223"/>
    <w:rsid w:val="00FA7C16"/>
    <w:rsid w:val="00FC2DC4"/>
    <w:rsid w:val="00FC3433"/>
    <w:rsid w:val="00FC3D76"/>
    <w:rsid w:val="00FC464E"/>
    <w:rsid w:val="00FC5481"/>
    <w:rsid w:val="00FC59E1"/>
    <w:rsid w:val="00FD0A36"/>
    <w:rsid w:val="00FD146B"/>
    <w:rsid w:val="00FD5C15"/>
    <w:rsid w:val="00FE08C7"/>
    <w:rsid w:val="00FE0F5C"/>
    <w:rsid w:val="00FE1DA6"/>
    <w:rsid w:val="00FE3371"/>
    <w:rsid w:val="00FE7AC7"/>
    <w:rsid w:val="00FF06DB"/>
    <w:rsid w:val="00FF28C0"/>
    <w:rsid w:val="00FF2928"/>
    <w:rsid w:val="00FF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E2664"/>
    <w:pPr>
      <w:overflowPunct w:val="0"/>
      <w:autoSpaceDE w:val="0"/>
      <w:autoSpaceDN w:val="0"/>
      <w:adjustRightInd w:val="0"/>
      <w:spacing w:line="240" w:lineRule="atLeast"/>
      <w:ind w:firstLine="227"/>
      <w:jc w:val="both"/>
      <w:textAlignment w:val="baseline"/>
    </w:pPr>
    <w:rPr>
      <w:rFonts w:ascii="Times New Roman" w:eastAsia="Times New Roman" w:hAnsi="Times New Roman"/>
      <w:lang w:eastAsia="de-DE"/>
    </w:rPr>
  </w:style>
  <w:style w:type="paragraph" w:styleId="Heading10">
    <w:name w:val="heading 1"/>
    <w:basedOn w:val="Normal"/>
    <w:next w:val="Normal"/>
    <w:link w:val="Heading1Char"/>
    <w:qFormat/>
    <w:rsid w:val="007E266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7E2664"/>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7E2664"/>
    <w:pPr>
      <w:spacing w:before="360"/>
      <w:ind w:firstLine="0"/>
      <w:outlineLvl w:val="2"/>
    </w:pPr>
  </w:style>
  <w:style w:type="paragraph" w:styleId="Heading4">
    <w:name w:val="heading 4"/>
    <w:basedOn w:val="Normal"/>
    <w:next w:val="Normal"/>
    <w:link w:val="Heading4Char"/>
    <w:qFormat/>
    <w:rsid w:val="007E2664"/>
    <w:pPr>
      <w:spacing w:before="240"/>
      <w:ind w:firstLine="0"/>
      <w:outlineLvl w:val="3"/>
    </w:pPr>
  </w:style>
  <w:style w:type="paragraph" w:styleId="Heading5">
    <w:name w:val="heading 5"/>
    <w:basedOn w:val="Normal"/>
    <w:next w:val="Normal"/>
    <w:link w:val="Heading5Char"/>
    <w:qFormat/>
    <w:rsid w:val="007E2664"/>
    <w:pPr>
      <w:spacing w:before="240"/>
      <w:ind w:firstLine="0"/>
      <w:outlineLvl w:val="4"/>
    </w:pPr>
  </w:style>
  <w:style w:type="paragraph" w:styleId="Heading6">
    <w:name w:val="heading 6"/>
    <w:basedOn w:val="Normal"/>
    <w:next w:val="Normal"/>
    <w:link w:val="Heading6Char"/>
    <w:qFormat/>
    <w:rsid w:val="007E2664"/>
    <w:pPr>
      <w:spacing w:before="240"/>
      <w:ind w:firstLine="0"/>
      <w:outlineLvl w:val="5"/>
    </w:pPr>
  </w:style>
  <w:style w:type="paragraph" w:styleId="Heading7">
    <w:name w:val="heading 7"/>
    <w:basedOn w:val="Normal"/>
    <w:next w:val="Normal"/>
    <w:link w:val="Heading7Char"/>
    <w:qFormat/>
    <w:rsid w:val="007E2664"/>
    <w:pPr>
      <w:spacing w:before="240"/>
      <w:ind w:firstLine="0"/>
      <w:outlineLvl w:val="6"/>
    </w:pPr>
  </w:style>
  <w:style w:type="paragraph" w:styleId="Heading8">
    <w:name w:val="heading 8"/>
    <w:basedOn w:val="Normal"/>
    <w:next w:val="Normal"/>
    <w:link w:val="Heading8Char"/>
    <w:qFormat/>
    <w:rsid w:val="007E2664"/>
    <w:pPr>
      <w:spacing w:before="240"/>
      <w:ind w:firstLine="0"/>
      <w:outlineLvl w:val="7"/>
    </w:pPr>
  </w:style>
  <w:style w:type="paragraph" w:styleId="Heading9">
    <w:name w:val="heading 9"/>
    <w:basedOn w:val="Normal"/>
    <w:next w:val="Normal"/>
    <w:link w:val="Heading9Char"/>
    <w:qFormat/>
    <w:rsid w:val="007E266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7E2664"/>
    <w:pPr>
      <w:spacing w:before="600" w:after="360" w:line="220" w:lineRule="atLeast"/>
      <w:ind w:left="567" w:right="567" w:firstLine="0"/>
      <w:contextualSpacing/>
    </w:pPr>
    <w:rPr>
      <w:sz w:val="18"/>
    </w:rPr>
  </w:style>
  <w:style w:type="paragraph" w:customStyle="1" w:styleId="address">
    <w:name w:val="address"/>
    <w:basedOn w:val="Normal"/>
    <w:rsid w:val="007E2664"/>
    <w:pPr>
      <w:suppressAutoHyphens/>
      <w:spacing w:after="200" w:line="220" w:lineRule="atLeast"/>
      <w:ind w:firstLine="0"/>
      <w:contextualSpacing/>
      <w:jc w:val="center"/>
    </w:pPr>
    <w:rPr>
      <w:sz w:val="18"/>
    </w:rPr>
  </w:style>
  <w:style w:type="numbering" w:customStyle="1" w:styleId="arabnumitem">
    <w:name w:val="arabnumitem"/>
    <w:basedOn w:val="NoList"/>
    <w:rsid w:val="007E2664"/>
    <w:pPr>
      <w:numPr>
        <w:numId w:val="1"/>
      </w:numPr>
    </w:pPr>
  </w:style>
  <w:style w:type="paragraph" w:styleId="ListBullet">
    <w:name w:val="List Bullet"/>
    <w:basedOn w:val="Normal"/>
    <w:rsid w:val="007E2664"/>
    <w:pPr>
      <w:numPr>
        <w:numId w:val="7"/>
      </w:numPr>
      <w:spacing w:before="120" w:after="120"/>
      <w:contextualSpacing/>
    </w:pPr>
  </w:style>
  <w:style w:type="paragraph" w:customStyle="1" w:styleId="author">
    <w:name w:val="author"/>
    <w:basedOn w:val="Normal"/>
    <w:next w:val="address"/>
    <w:rsid w:val="007E2664"/>
    <w:pPr>
      <w:suppressAutoHyphens/>
      <w:spacing w:after="200"/>
      <w:ind w:firstLine="0"/>
      <w:jc w:val="center"/>
    </w:pPr>
  </w:style>
  <w:style w:type="paragraph" w:customStyle="1" w:styleId="bulletitem">
    <w:name w:val="bulletitem"/>
    <w:basedOn w:val="Normal"/>
    <w:rsid w:val="007E2664"/>
    <w:pPr>
      <w:numPr>
        <w:numId w:val="2"/>
      </w:numPr>
      <w:spacing w:before="160" w:after="160"/>
      <w:contextualSpacing/>
    </w:pPr>
  </w:style>
  <w:style w:type="paragraph" w:customStyle="1" w:styleId="dashitem">
    <w:name w:val="dashitem"/>
    <w:basedOn w:val="Normal"/>
    <w:rsid w:val="007E2664"/>
    <w:pPr>
      <w:numPr>
        <w:numId w:val="3"/>
      </w:numPr>
      <w:spacing w:before="160" w:after="160"/>
      <w:contextualSpacing/>
    </w:pPr>
  </w:style>
  <w:style w:type="character" w:customStyle="1" w:styleId="e-mail">
    <w:name w:val="e-mail"/>
    <w:basedOn w:val="DefaultParagraphFont"/>
    <w:rsid w:val="007E2664"/>
    <w:rPr>
      <w:rFonts w:ascii="Courier" w:hAnsi="Courier"/>
      <w:noProof/>
      <w:spacing w:val="-6"/>
      <w:lang w:val="en-US"/>
    </w:rPr>
  </w:style>
  <w:style w:type="paragraph" w:customStyle="1" w:styleId="equation">
    <w:name w:val="equation"/>
    <w:basedOn w:val="Normal"/>
    <w:next w:val="Normal"/>
    <w:rsid w:val="007E2664"/>
    <w:pPr>
      <w:tabs>
        <w:tab w:val="center" w:pos="3289"/>
        <w:tab w:val="right" w:pos="6917"/>
      </w:tabs>
      <w:spacing w:before="160" w:after="160"/>
      <w:ind w:firstLine="0"/>
    </w:pPr>
  </w:style>
  <w:style w:type="paragraph" w:customStyle="1" w:styleId="figurecaption">
    <w:name w:val="figurecaption"/>
    <w:basedOn w:val="Normal"/>
    <w:next w:val="Normal"/>
    <w:rsid w:val="007E2664"/>
    <w:pPr>
      <w:keepLines/>
      <w:spacing w:before="120" w:after="240" w:line="220" w:lineRule="atLeast"/>
      <w:ind w:firstLine="0"/>
      <w:jc w:val="center"/>
    </w:pPr>
    <w:rPr>
      <w:sz w:val="18"/>
    </w:rPr>
  </w:style>
  <w:style w:type="character" w:styleId="FootnoteReference">
    <w:name w:val="footnote reference"/>
    <w:basedOn w:val="DefaultParagraphFont"/>
    <w:rsid w:val="007E2664"/>
    <w:rPr>
      <w:position w:val="0"/>
      <w:vertAlign w:val="superscript"/>
    </w:rPr>
  </w:style>
  <w:style w:type="paragraph" w:styleId="Footer">
    <w:name w:val="footer"/>
    <w:basedOn w:val="Normal"/>
    <w:link w:val="FooterChar"/>
    <w:rsid w:val="007E2664"/>
    <w:pPr>
      <w:tabs>
        <w:tab w:val="center" w:pos="4536"/>
        <w:tab w:val="right" w:pos="9072"/>
      </w:tabs>
    </w:pPr>
  </w:style>
  <w:style w:type="character" w:customStyle="1" w:styleId="FooterChar">
    <w:name w:val="Footer Char"/>
    <w:link w:val="Footer"/>
    <w:rsid w:val="0090666A"/>
    <w:rPr>
      <w:rFonts w:ascii="Times New Roman" w:eastAsia="Times New Roman" w:hAnsi="Times New Roman"/>
      <w:lang w:eastAsia="de-DE"/>
    </w:rPr>
  </w:style>
  <w:style w:type="paragraph" w:customStyle="1" w:styleId="heading1">
    <w:name w:val="heading1"/>
    <w:basedOn w:val="Heading10"/>
    <w:next w:val="Normal"/>
    <w:rsid w:val="007E2664"/>
    <w:pPr>
      <w:numPr>
        <w:numId w:val="4"/>
      </w:numPr>
      <w:tabs>
        <w:tab w:val="left" w:pos="567"/>
      </w:tabs>
    </w:pPr>
    <w:rPr>
      <w:bCs/>
    </w:rPr>
  </w:style>
  <w:style w:type="paragraph" w:customStyle="1" w:styleId="heading2">
    <w:name w:val="heading2"/>
    <w:basedOn w:val="Heading20"/>
    <w:next w:val="Normal"/>
    <w:rsid w:val="007E2664"/>
    <w:pPr>
      <w:numPr>
        <w:ilvl w:val="1"/>
        <w:numId w:val="4"/>
      </w:numPr>
    </w:pPr>
    <w:rPr>
      <w:bCs/>
      <w:iCs/>
    </w:rPr>
  </w:style>
  <w:style w:type="character" w:customStyle="1" w:styleId="heading30">
    <w:name w:val="heading3"/>
    <w:basedOn w:val="DefaultParagraphFont"/>
    <w:rsid w:val="007E2664"/>
    <w:rPr>
      <w:b/>
    </w:rPr>
  </w:style>
  <w:style w:type="character" w:customStyle="1" w:styleId="heading40">
    <w:name w:val="heading4"/>
    <w:basedOn w:val="DefaultParagraphFont"/>
    <w:rsid w:val="007E2664"/>
    <w:rPr>
      <w:i/>
    </w:rPr>
  </w:style>
  <w:style w:type="numbering" w:customStyle="1" w:styleId="headings">
    <w:name w:val="headings"/>
    <w:basedOn w:val="arabnumitem"/>
    <w:rsid w:val="007E2664"/>
    <w:pPr>
      <w:numPr>
        <w:numId w:val="4"/>
      </w:numPr>
    </w:pPr>
  </w:style>
  <w:style w:type="character" w:styleId="Hyperlink">
    <w:name w:val="Hyperlink"/>
    <w:basedOn w:val="DefaultParagraphFont"/>
    <w:rsid w:val="007E2664"/>
    <w:rPr>
      <w:color w:val="auto"/>
      <w:u w:val="none"/>
    </w:rPr>
  </w:style>
  <w:style w:type="paragraph" w:customStyle="1" w:styleId="image">
    <w:name w:val="image"/>
    <w:basedOn w:val="Normal"/>
    <w:next w:val="Normal"/>
    <w:rsid w:val="007E2664"/>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7E2664"/>
    <w:pPr>
      <w:numPr>
        <w:numId w:val="2"/>
      </w:numPr>
    </w:pPr>
  </w:style>
  <w:style w:type="numbering" w:customStyle="1" w:styleId="itemization2">
    <w:name w:val="itemization2"/>
    <w:basedOn w:val="NoList"/>
    <w:rsid w:val="007E2664"/>
    <w:pPr>
      <w:numPr>
        <w:numId w:val="3"/>
      </w:numPr>
    </w:pPr>
  </w:style>
  <w:style w:type="paragraph" w:customStyle="1" w:styleId="keywords">
    <w:name w:val="keywords"/>
    <w:basedOn w:val="abstract"/>
    <w:next w:val="heading1"/>
    <w:rsid w:val="007E2664"/>
    <w:pPr>
      <w:spacing w:before="220"/>
      <w:contextualSpacing w:val="0"/>
    </w:pPr>
  </w:style>
  <w:style w:type="paragraph" w:styleId="Header">
    <w:name w:val="header"/>
    <w:basedOn w:val="Normal"/>
    <w:link w:val="HeaderChar"/>
    <w:rsid w:val="007E2664"/>
    <w:pPr>
      <w:tabs>
        <w:tab w:val="center" w:pos="4536"/>
        <w:tab w:val="right" w:pos="9072"/>
      </w:tabs>
      <w:ind w:firstLine="0"/>
    </w:pPr>
    <w:rPr>
      <w:sz w:val="18"/>
    </w:rPr>
  </w:style>
  <w:style w:type="character" w:customStyle="1" w:styleId="HeaderChar">
    <w:name w:val="Header Char"/>
    <w:link w:val="Header"/>
    <w:rsid w:val="0090666A"/>
    <w:rPr>
      <w:rFonts w:ascii="Times New Roman" w:eastAsia="Times New Roman" w:hAnsi="Times New Roman"/>
      <w:sz w:val="18"/>
      <w:lang w:eastAsia="de-DE"/>
    </w:rPr>
  </w:style>
  <w:style w:type="paragraph" w:styleId="ListNumber">
    <w:name w:val="List Number"/>
    <w:basedOn w:val="Normal"/>
    <w:rsid w:val="007E2664"/>
    <w:pPr>
      <w:numPr>
        <w:numId w:val="9"/>
      </w:numPr>
    </w:pPr>
  </w:style>
  <w:style w:type="paragraph" w:customStyle="1" w:styleId="numitem">
    <w:name w:val="numitem"/>
    <w:basedOn w:val="Normal"/>
    <w:rsid w:val="007E2664"/>
    <w:pPr>
      <w:numPr>
        <w:numId w:val="23"/>
      </w:numPr>
      <w:spacing w:before="160" w:after="160"/>
      <w:contextualSpacing/>
    </w:pPr>
  </w:style>
  <w:style w:type="paragraph" w:customStyle="1" w:styleId="p1a">
    <w:name w:val="p1a"/>
    <w:basedOn w:val="Normal"/>
    <w:rsid w:val="007E2664"/>
    <w:pPr>
      <w:ind w:firstLine="0"/>
    </w:pPr>
  </w:style>
  <w:style w:type="paragraph" w:customStyle="1" w:styleId="programcode">
    <w:name w:val="programcode"/>
    <w:basedOn w:val="Normal"/>
    <w:rsid w:val="007E266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7E2664"/>
    <w:pPr>
      <w:numPr>
        <w:numId w:val="5"/>
      </w:numPr>
      <w:spacing w:line="220" w:lineRule="atLeast"/>
    </w:pPr>
    <w:rPr>
      <w:sz w:val="18"/>
    </w:rPr>
  </w:style>
  <w:style w:type="numbering" w:customStyle="1" w:styleId="referencelist">
    <w:name w:val="referencelist"/>
    <w:basedOn w:val="NoList"/>
    <w:semiHidden/>
    <w:rsid w:val="007E2664"/>
    <w:pPr>
      <w:numPr>
        <w:numId w:val="5"/>
      </w:numPr>
    </w:pPr>
  </w:style>
  <w:style w:type="paragraph" w:customStyle="1" w:styleId="runninghead-left">
    <w:name w:val="running head - left"/>
    <w:basedOn w:val="Normal"/>
    <w:rsid w:val="007E2664"/>
    <w:pPr>
      <w:ind w:firstLine="0"/>
      <w:jc w:val="left"/>
    </w:pPr>
    <w:rPr>
      <w:sz w:val="18"/>
      <w:szCs w:val="18"/>
    </w:rPr>
  </w:style>
  <w:style w:type="character" w:customStyle="1" w:styleId="Heading1Char">
    <w:name w:val="Heading 1 Char"/>
    <w:link w:val="Heading10"/>
    <w:rsid w:val="0090666A"/>
    <w:rPr>
      <w:rFonts w:ascii="Times New Roman" w:eastAsia="Times New Roman" w:hAnsi="Times New Roman"/>
      <w:b/>
      <w:sz w:val="24"/>
      <w:lang w:eastAsia="de-DE"/>
    </w:rPr>
  </w:style>
  <w:style w:type="character" w:customStyle="1" w:styleId="Heading2Char">
    <w:name w:val="Heading 2 Char"/>
    <w:link w:val="Heading20"/>
    <w:rsid w:val="0090666A"/>
    <w:rPr>
      <w:rFonts w:ascii="Times New Roman" w:eastAsia="Times New Roman" w:hAnsi="Times New Roman"/>
      <w:b/>
      <w:lang w:eastAsia="de-DE"/>
    </w:rPr>
  </w:style>
  <w:style w:type="character" w:customStyle="1" w:styleId="Heading3Char">
    <w:name w:val="Heading 3 Char"/>
    <w:link w:val="Heading3"/>
    <w:rsid w:val="0090666A"/>
    <w:rPr>
      <w:rFonts w:ascii="Times New Roman" w:eastAsia="Times New Roman" w:hAnsi="Times New Roman"/>
      <w:lang w:eastAsia="de-DE"/>
    </w:rPr>
  </w:style>
  <w:style w:type="character" w:customStyle="1" w:styleId="Heading4Char">
    <w:name w:val="Heading 4 Char"/>
    <w:link w:val="Heading4"/>
    <w:rsid w:val="0090666A"/>
    <w:rPr>
      <w:rFonts w:ascii="Times New Roman" w:eastAsia="Times New Roman" w:hAnsi="Times New Roman"/>
      <w:lang w:eastAsia="de-DE"/>
    </w:rPr>
  </w:style>
  <w:style w:type="character" w:customStyle="1" w:styleId="Heading5Char">
    <w:name w:val="Heading 5 Char"/>
    <w:link w:val="Heading5"/>
    <w:rsid w:val="0090666A"/>
    <w:rPr>
      <w:rFonts w:ascii="Times New Roman" w:eastAsia="Times New Roman" w:hAnsi="Times New Roman"/>
      <w:lang w:eastAsia="de-DE"/>
    </w:rPr>
  </w:style>
  <w:style w:type="character" w:customStyle="1" w:styleId="Heading6Char">
    <w:name w:val="Heading 6 Char"/>
    <w:link w:val="Heading6"/>
    <w:rsid w:val="0090666A"/>
    <w:rPr>
      <w:rFonts w:ascii="Times New Roman" w:eastAsia="Times New Roman" w:hAnsi="Times New Roman"/>
      <w:lang w:eastAsia="de-DE"/>
    </w:rPr>
  </w:style>
  <w:style w:type="character" w:customStyle="1" w:styleId="Heading7Char">
    <w:name w:val="Heading 7 Char"/>
    <w:link w:val="Heading7"/>
    <w:rsid w:val="0090666A"/>
    <w:rPr>
      <w:rFonts w:ascii="Times New Roman" w:eastAsia="Times New Roman" w:hAnsi="Times New Roman"/>
      <w:lang w:eastAsia="de-DE"/>
    </w:rPr>
  </w:style>
  <w:style w:type="character" w:customStyle="1" w:styleId="Heading8Char">
    <w:name w:val="Heading 8 Char"/>
    <w:link w:val="Heading8"/>
    <w:rsid w:val="0090666A"/>
    <w:rPr>
      <w:rFonts w:ascii="Times New Roman" w:eastAsia="Times New Roman" w:hAnsi="Times New Roman"/>
      <w:lang w:eastAsia="de-DE"/>
    </w:rPr>
  </w:style>
  <w:style w:type="character" w:customStyle="1" w:styleId="Heading9Char">
    <w:name w:val="Heading 9 Char"/>
    <w:link w:val="Heading9"/>
    <w:rsid w:val="0090666A"/>
    <w:rPr>
      <w:rFonts w:ascii="Times New Roman" w:eastAsia="Times New Roman" w:hAnsi="Times New Roman"/>
      <w:lang w:eastAsia="de-DE"/>
    </w:rPr>
  </w:style>
  <w:style w:type="paragraph" w:customStyle="1" w:styleId="runninghead-right">
    <w:name w:val="running head - right"/>
    <w:basedOn w:val="Normal"/>
    <w:rsid w:val="007E2664"/>
    <w:pPr>
      <w:ind w:firstLine="0"/>
      <w:jc w:val="right"/>
    </w:pPr>
    <w:rPr>
      <w:bCs/>
      <w:sz w:val="18"/>
      <w:szCs w:val="18"/>
    </w:rPr>
  </w:style>
  <w:style w:type="character" w:styleId="PageNumber">
    <w:name w:val="page number"/>
    <w:basedOn w:val="DefaultParagraphFont"/>
    <w:rsid w:val="007E2664"/>
    <w:rPr>
      <w:sz w:val="18"/>
    </w:rPr>
  </w:style>
  <w:style w:type="paragraph" w:customStyle="1" w:styleId="papertitle">
    <w:name w:val="papertitle"/>
    <w:basedOn w:val="Normal"/>
    <w:next w:val="author"/>
    <w:rsid w:val="00B17E0A"/>
    <w:pPr>
      <w:keepNext/>
      <w:keepLines/>
      <w:suppressAutoHyphens/>
      <w:spacing w:after="480" w:line="360" w:lineRule="atLeast"/>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7E2664"/>
    <w:pPr>
      <w:keepNext/>
      <w:keepLines/>
      <w:spacing w:before="240" w:after="120" w:line="220" w:lineRule="atLeast"/>
      <w:ind w:firstLine="0"/>
      <w:jc w:val="center"/>
    </w:pPr>
    <w:rPr>
      <w:sz w:val="18"/>
      <w:lang w:val="de-DE"/>
    </w:rPr>
  </w:style>
  <w:style w:type="character" w:customStyle="1" w:styleId="url">
    <w:name w:val="url"/>
    <w:basedOn w:val="DefaultParagraphFont"/>
    <w:rsid w:val="007E2664"/>
    <w:rPr>
      <w:rFonts w:ascii="Courier" w:hAnsi="Courier"/>
      <w:noProof/>
      <w:lang w:val="en-US"/>
    </w:rPr>
  </w:style>
  <w:style w:type="paragraph" w:styleId="FootnoteText">
    <w:name w:val="footnote text"/>
    <w:basedOn w:val="Normal"/>
    <w:link w:val="FootnoteTextChar"/>
    <w:rsid w:val="007E2664"/>
    <w:pPr>
      <w:spacing w:line="220" w:lineRule="atLeast"/>
      <w:ind w:left="227" w:hanging="227"/>
    </w:pPr>
    <w:rPr>
      <w:sz w:val="18"/>
    </w:rPr>
  </w:style>
  <w:style w:type="character" w:customStyle="1" w:styleId="FootnoteTextChar">
    <w:name w:val="Footnote Text Char"/>
    <w:link w:val="FootnoteText"/>
    <w:rsid w:val="00364275"/>
    <w:rPr>
      <w:rFonts w:ascii="Times New Roman" w:eastAsia="Times New Roman" w:hAnsi="Times New Roman"/>
      <w:sz w:val="18"/>
      <w:lang w:eastAsia="de-DE"/>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BJ-BodyText-Indent">
    <w:name w:val="BJ-BodyText-Indent"/>
    <w:rsid w:val="006D0274"/>
    <w:pPr>
      <w:spacing w:after="20" w:line="240" w:lineRule="exact"/>
      <w:ind w:firstLine="202"/>
      <w:jc w:val="both"/>
    </w:pPr>
    <w:rPr>
      <w:rFonts w:ascii="Times New Roman" w:eastAsia="Times New Roman" w:hAnsi="Times New Roman"/>
    </w:rPr>
  </w:style>
  <w:style w:type="character" w:customStyle="1" w:styleId="PlaceholderText1">
    <w:name w:val="Placeholder Text1"/>
    <w:uiPriority w:val="99"/>
    <w:semiHidden/>
    <w:rsid w:val="00D166F6"/>
    <w:rPr>
      <w:color w:val="808080"/>
    </w:rPr>
  </w:style>
  <w:style w:type="table" w:styleId="TableGrid">
    <w:name w:val="Table Grid"/>
    <w:basedOn w:val="TableNormal"/>
    <w:rsid w:val="007E2664"/>
    <w:pPr>
      <w:overflowPunct w:val="0"/>
      <w:autoSpaceDE w:val="0"/>
      <w:autoSpaceDN w:val="0"/>
      <w:adjustRightInd w:val="0"/>
      <w:spacing w:line="240" w:lineRule="atLeast"/>
      <w:ind w:firstLine="227"/>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next w:val="author"/>
    <w:rsid w:val="007E2664"/>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7E2664"/>
    <w:pPr>
      <w:spacing w:before="120" w:line="280" w:lineRule="atLeast"/>
    </w:pPr>
    <w:rPr>
      <w:sz w:val="24"/>
    </w:rPr>
  </w:style>
  <w:style w:type="paragraph" w:styleId="NormalWeb">
    <w:name w:val="Normal (Web)"/>
    <w:basedOn w:val="Normal"/>
    <w:uiPriority w:val="99"/>
    <w:unhideWhenUsed/>
    <w:rsid w:val="00D734B3"/>
    <w:pPr>
      <w:overflowPunct/>
      <w:autoSpaceDE/>
      <w:autoSpaceDN/>
      <w:adjustRightInd/>
      <w:spacing w:before="100" w:beforeAutospacing="1" w:after="100" w:afterAutospacing="1" w:line="240" w:lineRule="auto"/>
      <w:ind w:firstLine="0"/>
      <w:jc w:val="left"/>
      <w:textAlignment w:val="auto"/>
    </w:pPr>
    <w:rPr>
      <w:rFonts w:eastAsia="MS Mincho"/>
      <w:sz w:val="24"/>
      <w:szCs w:val="24"/>
      <w:lang w:eastAsia="en-US"/>
    </w:rPr>
  </w:style>
  <w:style w:type="character" w:styleId="CommentReference">
    <w:name w:val="annotation reference"/>
    <w:rsid w:val="00FD5C15"/>
    <w:rPr>
      <w:sz w:val="18"/>
      <w:szCs w:val="18"/>
    </w:rPr>
  </w:style>
  <w:style w:type="paragraph" w:styleId="CommentText">
    <w:name w:val="annotation text"/>
    <w:basedOn w:val="Normal"/>
    <w:link w:val="CommentTextChar"/>
    <w:rsid w:val="00FD5C15"/>
    <w:rPr>
      <w:sz w:val="24"/>
      <w:szCs w:val="24"/>
    </w:rPr>
  </w:style>
  <w:style w:type="character" w:customStyle="1" w:styleId="CommentTextChar">
    <w:name w:val="Comment Text Char"/>
    <w:link w:val="CommentText"/>
    <w:rsid w:val="00FD5C15"/>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rsid w:val="00FD5C15"/>
    <w:rPr>
      <w:b/>
      <w:bCs/>
      <w:sz w:val="20"/>
      <w:szCs w:val="20"/>
    </w:rPr>
  </w:style>
  <w:style w:type="character" w:customStyle="1" w:styleId="CommentSubjectChar">
    <w:name w:val="Comment Subject Char"/>
    <w:link w:val="CommentSubject"/>
    <w:rsid w:val="00FD5C15"/>
    <w:rPr>
      <w:rFonts w:ascii="Times New Roman" w:eastAsia="Times New Roman" w:hAnsi="Times New Roman"/>
      <w:b/>
      <w:bCs/>
      <w:sz w:val="24"/>
      <w:szCs w:val="24"/>
      <w:lang w:eastAsia="de-DE"/>
    </w:rPr>
  </w:style>
  <w:style w:type="paragraph" w:customStyle="1" w:styleId="ColorfulShading-Accent11">
    <w:name w:val="Colorful Shading - Accent 11"/>
    <w:hidden/>
    <w:uiPriority w:val="99"/>
    <w:semiHidden/>
    <w:rsid w:val="007B31E8"/>
    <w:rPr>
      <w:rFonts w:ascii="Times New Roman" w:eastAsia="Times New Roman" w:hAnsi="Times New Roman"/>
      <w:lang w:eastAsia="de-DE"/>
    </w:rPr>
  </w:style>
  <w:style w:type="character" w:customStyle="1" w:styleId="apple-converted-space">
    <w:name w:val="apple-converted-space"/>
    <w:basedOn w:val="DefaultParagraphFont"/>
    <w:rsid w:val="009C34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E2664"/>
    <w:pPr>
      <w:overflowPunct w:val="0"/>
      <w:autoSpaceDE w:val="0"/>
      <w:autoSpaceDN w:val="0"/>
      <w:adjustRightInd w:val="0"/>
      <w:spacing w:line="240" w:lineRule="atLeast"/>
      <w:ind w:firstLine="227"/>
      <w:jc w:val="both"/>
      <w:textAlignment w:val="baseline"/>
    </w:pPr>
    <w:rPr>
      <w:rFonts w:ascii="Times New Roman" w:eastAsia="Times New Roman" w:hAnsi="Times New Roman"/>
      <w:lang w:eastAsia="de-DE"/>
    </w:rPr>
  </w:style>
  <w:style w:type="paragraph" w:styleId="Heading10">
    <w:name w:val="heading 1"/>
    <w:basedOn w:val="Normal"/>
    <w:next w:val="Normal"/>
    <w:link w:val="Heading1Char"/>
    <w:qFormat/>
    <w:rsid w:val="007E266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7E2664"/>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7E2664"/>
    <w:pPr>
      <w:spacing w:before="360"/>
      <w:ind w:firstLine="0"/>
      <w:outlineLvl w:val="2"/>
    </w:pPr>
  </w:style>
  <w:style w:type="paragraph" w:styleId="Heading4">
    <w:name w:val="heading 4"/>
    <w:basedOn w:val="Normal"/>
    <w:next w:val="Normal"/>
    <w:link w:val="Heading4Char"/>
    <w:qFormat/>
    <w:rsid w:val="007E2664"/>
    <w:pPr>
      <w:spacing w:before="240"/>
      <w:ind w:firstLine="0"/>
      <w:outlineLvl w:val="3"/>
    </w:pPr>
  </w:style>
  <w:style w:type="paragraph" w:styleId="Heading5">
    <w:name w:val="heading 5"/>
    <w:basedOn w:val="Normal"/>
    <w:next w:val="Normal"/>
    <w:link w:val="Heading5Char"/>
    <w:qFormat/>
    <w:rsid w:val="007E2664"/>
    <w:pPr>
      <w:spacing w:before="240"/>
      <w:ind w:firstLine="0"/>
      <w:outlineLvl w:val="4"/>
    </w:pPr>
  </w:style>
  <w:style w:type="paragraph" w:styleId="Heading6">
    <w:name w:val="heading 6"/>
    <w:basedOn w:val="Normal"/>
    <w:next w:val="Normal"/>
    <w:link w:val="Heading6Char"/>
    <w:qFormat/>
    <w:rsid w:val="007E2664"/>
    <w:pPr>
      <w:spacing w:before="240"/>
      <w:ind w:firstLine="0"/>
      <w:outlineLvl w:val="5"/>
    </w:pPr>
  </w:style>
  <w:style w:type="paragraph" w:styleId="Heading7">
    <w:name w:val="heading 7"/>
    <w:basedOn w:val="Normal"/>
    <w:next w:val="Normal"/>
    <w:link w:val="Heading7Char"/>
    <w:qFormat/>
    <w:rsid w:val="007E2664"/>
    <w:pPr>
      <w:spacing w:before="240"/>
      <w:ind w:firstLine="0"/>
      <w:outlineLvl w:val="6"/>
    </w:pPr>
  </w:style>
  <w:style w:type="paragraph" w:styleId="Heading8">
    <w:name w:val="heading 8"/>
    <w:basedOn w:val="Normal"/>
    <w:next w:val="Normal"/>
    <w:link w:val="Heading8Char"/>
    <w:qFormat/>
    <w:rsid w:val="007E2664"/>
    <w:pPr>
      <w:spacing w:before="240"/>
      <w:ind w:firstLine="0"/>
      <w:outlineLvl w:val="7"/>
    </w:pPr>
  </w:style>
  <w:style w:type="paragraph" w:styleId="Heading9">
    <w:name w:val="heading 9"/>
    <w:basedOn w:val="Normal"/>
    <w:next w:val="Normal"/>
    <w:link w:val="Heading9Char"/>
    <w:qFormat/>
    <w:rsid w:val="007E266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7E2664"/>
    <w:pPr>
      <w:spacing w:before="600" w:after="360" w:line="220" w:lineRule="atLeast"/>
      <w:ind w:left="567" w:right="567" w:firstLine="0"/>
      <w:contextualSpacing/>
    </w:pPr>
    <w:rPr>
      <w:sz w:val="18"/>
    </w:rPr>
  </w:style>
  <w:style w:type="paragraph" w:customStyle="1" w:styleId="address">
    <w:name w:val="address"/>
    <w:basedOn w:val="Normal"/>
    <w:rsid w:val="007E2664"/>
    <w:pPr>
      <w:suppressAutoHyphens/>
      <w:spacing w:after="200" w:line="220" w:lineRule="atLeast"/>
      <w:ind w:firstLine="0"/>
      <w:contextualSpacing/>
      <w:jc w:val="center"/>
    </w:pPr>
    <w:rPr>
      <w:sz w:val="18"/>
    </w:rPr>
  </w:style>
  <w:style w:type="numbering" w:customStyle="1" w:styleId="arabnumitem">
    <w:name w:val="arabnumitem"/>
    <w:basedOn w:val="NoList"/>
    <w:rsid w:val="007E2664"/>
    <w:pPr>
      <w:numPr>
        <w:numId w:val="1"/>
      </w:numPr>
    </w:pPr>
  </w:style>
  <w:style w:type="paragraph" w:styleId="ListBullet">
    <w:name w:val="List Bullet"/>
    <w:basedOn w:val="Normal"/>
    <w:rsid w:val="007E2664"/>
    <w:pPr>
      <w:numPr>
        <w:numId w:val="7"/>
      </w:numPr>
      <w:spacing w:before="120" w:after="120"/>
      <w:contextualSpacing/>
    </w:pPr>
  </w:style>
  <w:style w:type="paragraph" w:customStyle="1" w:styleId="author">
    <w:name w:val="author"/>
    <w:basedOn w:val="Normal"/>
    <w:next w:val="address"/>
    <w:rsid w:val="007E2664"/>
    <w:pPr>
      <w:suppressAutoHyphens/>
      <w:spacing w:after="200"/>
      <w:ind w:firstLine="0"/>
      <w:jc w:val="center"/>
    </w:pPr>
  </w:style>
  <w:style w:type="paragraph" w:customStyle="1" w:styleId="bulletitem">
    <w:name w:val="bulletitem"/>
    <w:basedOn w:val="Normal"/>
    <w:rsid w:val="007E2664"/>
    <w:pPr>
      <w:numPr>
        <w:numId w:val="2"/>
      </w:numPr>
      <w:spacing w:before="160" w:after="160"/>
      <w:contextualSpacing/>
    </w:pPr>
  </w:style>
  <w:style w:type="paragraph" w:customStyle="1" w:styleId="dashitem">
    <w:name w:val="dashitem"/>
    <w:basedOn w:val="Normal"/>
    <w:rsid w:val="007E2664"/>
    <w:pPr>
      <w:numPr>
        <w:numId w:val="3"/>
      </w:numPr>
      <w:spacing w:before="160" w:after="160"/>
      <w:contextualSpacing/>
    </w:pPr>
  </w:style>
  <w:style w:type="character" w:customStyle="1" w:styleId="e-mail">
    <w:name w:val="e-mail"/>
    <w:basedOn w:val="DefaultParagraphFont"/>
    <w:rsid w:val="007E2664"/>
    <w:rPr>
      <w:rFonts w:ascii="Courier" w:hAnsi="Courier"/>
      <w:noProof/>
      <w:spacing w:val="-6"/>
      <w:lang w:val="en-US"/>
    </w:rPr>
  </w:style>
  <w:style w:type="paragraph" w:customStyle="1" w:styleId="equation">
    <w:name w:val="equation"/>
    <w:basedOn w:val="Normal"/>
    <w:next w:val="Normal"/>
    <w:rsid w:val="007E2664"/>
    <w:pPr>
      <w:tabs>
        <w:tab w:val="center" w:pos="3289"/>
        <w:tab w:val="right" w:pos="6917"/>
      </w:tabs>
      <w:spacing w:before="160" w:after="160"/>
      <w:ind w:firstLine="0"/>
    </w:pPr>
  </w:style>
  <w:style w:type="paragraph" w:customStyle="1" w:styleId="figurecaption">
    <w:name w:val="figurecaption"/>
    <w:basedOn w:val="Normal"/>
    <w:next w:val="Normal"/>
    <w:rsid w:val="007E2664"/>
    <w:pPr>
      <w:keepLines/>
      <w:spacing w:before="120" w:after="240" w:line="220" w:lineRule="atLeast"/>
      <w:ind w:firstLine="0"/>
      <w:jc w:val="center"/>
    </w:pPr>
    <w:rPr>
      <w:sz w:val="18"/>
    </w:rPr>
  </w:style>
  <w:style w:type="character" w:styleId="FootnoteReference">
    <w:name w:val="footnote reference"/>
    <w:basedOn w:val="DefaultParagraphFont"/>
    <w:rsid w:val="007E2664"/>
    <w:rPr>
      <w:position w:val="0"/>
      <w:vertAlign w:val="superscript"/>
    </w:rPr>
  </w:style>
  <w:style w:type="paragraph" w:styleId="Footer">
    <w:name w:val="footer"/>
    <w:basedOn w:val="Normal"/>
    <w:link w:val="FooterChar"/>
    <w:rsid w:val="007E2664"/>
    <w:pPr>
      <w:tabs>
        <w:tab w:val="center" w:pos="4536"/>
        <w:tab w:val="right" w:pos="9072"/>
      </w:tabs>
    </w:pPr>
  </w:style>
  <w:style w:type="character" w:customStyle="1" w:styleId="FooterChar">
    <w:name w:val="Footer Char"/>
    <w:link w:val="Footer"/>
    <w:rsid w:val="0090666A"/>
    <w:rPr>
      <w:rFonts w:ascii="Times New Roman" w:eastAsia="Times New Roman" w:hAnsi="Times New Roman"/>
      <w:lang w:eastAsia="de-DE"/>
    </w:rPr>
  </w:style>
  <w:style w:type="paragraph" w:customStyle="1" w:styleId="heading1">
    <w:name w:val="heading1"/>
    <w:basedOn w:val="Heading10"/>
    <w:next w:val="Normal"/>
    <w:rsid w:val="007E2664"/>
    <w:pPr>
      <w:numPr>
        <w:numId w:val="4"/>
      </w:numPr>
      <w:tabs>
        <w:tab w:val="left" w:pos="567"/>
      </w:tabs>
    </w:pPr>
    <w:rPr>
      <w:bCs/>
    </w:rPr>
  </w:style>
  <w:style w:type="paragraph" w:customStyle="1" w:styleId="heading2">
    <w:name w:val="heading2"/>
    <w:basedOn w:val="Heading20"/>
    <w:next w:val="Normal"/>
    <w:rsid w:val="007E2664"/>
    <w:pPr>
      <w:numPr>
        <w:ilvl w:val="1"/>
        <w:numId w:val="4"/>
      </w:numPr>
    </w:pPr>
    <w:rPr>
      <w:bCs/>
      <w:iCs/>
    </w:rPr>
  </w:style>
  <w:style w:type="character" w:customStyle="1" w:styleId="heading30">
    <w:name w:val="heading3"/>
    <w:basedOn w:val="DefaultParagraphFont"/>
    <w:rsid w:val="007E2664"/>
    <w:rPr>
      <w:b/>
    </w:rPr>
  </w:style>
  <w:style w:type="character" w:customStyle="1" w:styleId="heading40">
    <w:name w:val="heading4"/>
    <w:basedOn w:val="DefaultParagraphFont"/>
    <w:rsid w:val="007E2664"/>
    <w:rPr>
      <w:i/>
    </w:rPr>
  </w:style>
  <w:style w:type="numbering" w:customStyle="1" w:styleId="headings">
    <w:name w:val="headings"/>
    <w:basedOn w:val="arabnumitem"/>
    <w:rsid w:val="007E2664"/>
    <w:pPr>
      <w:numPr>
        <w:numId w:val="4"/>
      </w:numPr>
    </w:pPr>
  </w:style>
  <w:style w:type="character" w:styleId="Hyperlink">
    <w:name w:val="Hyperlink"/>
    <w:basedOn w:val="DefaultParagraphFont"/>
    <w:rsid w:val="007E2664"/>
    <w:rPr>
      <w:color w:val="auto"/>
      <w:u w:val="none"/>
    </w:rPr>
  </w:style>
  <w:style w:type="paragraph" w:customStyle="1" w:styleId="image">
    <w:name w:val="image"/>
    <w:basedOn w:val="Normal"/>
    <w:next w:val="Normal"/>
    <w:rsid w:val="007E2664"/>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7E2664"/>
    <w:pPr>
      <w:numPr>
        <w:numId w:val="2"/>
      </w:numPr>
    </w:pPr>
  </w:style>
  <w:style w:type="numbering" w:customStyle="1" w:styleId="itemization2">
    <w:name w:val="itemization2"/>
    <w:basedOn w:val="NoList"/>
    <w:rsid w:val="007E2664"/>
    <w:pPr>
      <w:numPr>
        <w:numId w:val="3"/>
      </w:numPr>
    </w:pPr>
  </w:style>
  <w:style w:type="paragraph" w:customStyle="1" w:styleId="keywords">
    <w:name w:val="keywords"/>
    <w:basedOn w:val="abstract"/>
    <w:next w:val="heading1"/>
    <w:rsid w:val="007E2664"/>
    <w:pPr>
      <w:spacing w:before="220"/>
      <w:contextualSpacing w:val="0"/>
    </w:pPr>
  </w:style>
  <w:style w:type="paragraph" w:styleId="Header">
    <w:name w:val="header"/>
    <w:basedOn w:val="Normal"/>
    <w:link w:val="HeaderChar"/>
    <w:rsid w:val="007E2664"/>
    <w:pPr>
      <w:tabs>
        <w:tab w:val="center" w:pos="4536"/>
        <w:tab w:val="right" w:pos="9072"/>
      </w:tabs>
      <w:ind w:firstLine="0"/>
    </w:pPr>
    <w:rPr>
      <w:sz w:val="18"/>
    </w:rPr>
  </w:style>
  <w:style w:type="character" w:customStyle="1" w:styleId="HeaderChar">
    <w:name w:val="Header Char"/>
    <w:link w:val="Header"/>
    <w:rsid w:val="0090666A"/>
    <w:rPr>
      <w:rFonts w:ascii="Times New Roman" w:eastAsia="Times New Roman" w:hAnsi="Times New Roman"/>
      <w:sz w:val="18"/>
      <w:lang w:eastAsia="de-DE"/>
    </w:rPr>
  </w:style>
  <w:style w:type="paragraph" w:styleId="ListNumber">
    <w:name w:val="List Number"/>
    <w:basedOn w:val="Normal"/>
    <w:rsid w:val="007E2664"/>
    <w:pPr>
      <w:numPr>
        <w:numId w:val="9"/>
      </w:numPr>
    </w:pPr>
  </w:style>
  <w:style w:type="paragraph" w:customStyle="1" w:styleId="numitem">
    <w:name w:val="numitem"/>
    <w:basedOn w:val="Normal"/>
    <w:rsid w:val="007E2664"/>
    <w:pPr>
      <w:numPr>
        <w:numId w:val="23"/>
      </w:numPr>
      <w:spacing w:before="160" w:after="160"/>
      <w:contextualSpacing/>
    </w:pPr>
  </w:style>
  <w:style w:type="paragraph" w:customStyle="1" w:styleId="p1a">
    <w:name w:val="p1a"/>
    <w:basedOn w:val="Normal"/>
    <w:rsid w:val="007E2664"/>
    <w:pPr>
      <w:ind w:firstLine="0"/>
    </w:pPr>
  </w:style>
  <w:style w:type="paragraph" w:customStyle="1" w:styleId="programcode">
    <w:name w:val="programcode"/>
    <w:basedOn w:val="Normal"/>
    <w:rsid w:val="007E266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7E2664"/>
    <w:pPr>
      <w:numPr>
        <w:numId w:val="5"/>
      </w:numPr>
      <w:spacing w:line="220" w:lineRule="atLeast"/>
    </w:pPr>
    <w:rPr>
      <w:sz w:val="18"/>
    </w:rPr>
  </w:style>
  <w:style w:type="numbering" w:customStyle="1" w:styleId="referencelist">
    <w:name w:val="referencelist"/>
    <w:basedOn w:val="NoList"/>
    <w:semiHidden/>
    <w:rsid w:val="007E2664"/>
    <w:pPr>
      <w:numPr>
        <w:numId w:val="5"/>
      </w:numPr>
    </w:pPr>
  </w:style>
  <w:style w:type="paragraph" w:customStyle="1" w:styleId="runninghead-left">
    <w:name w:val="running head - left"/>
    <w:basedOn w:val="Normal"/>
    <w:rsid w:val="007E2664"/>
    <w:pPr>
      <w:ind w:firstLine="0"/>
      <w:jc w:val="left"/>
    </w:pPr>
    <w:rPr>
      <w:sz w:val="18"/>
      <w:szCs w:val="18"/>
    </w:rPr>
  </w:style>
  <w:style w:type="character" w:customStyle="1" w:styleId="Heading1Char">
    <w:name w:val="Heading 1 Char"/>
    <w:link w:val="Heading10"/>
    <w:rsid w:val="0090666A"/>
    <w:rPr>
      <w:rFonts w:ascii="Times New Roman" w:eastAsia="Times New Roman" w:hAnsi="Times New Roman"/>
      <w:b/>
      <w:sz w:val="24"/>
      <w:lang w:eastAsia="de-DE"/>
    </w:rPr>
  </w:style>
  <w:style w:type="character" w:customStyle="1" w:styleId="Heading2Char">
    <w:name w:val="Heading 2 Char"/>
    <w:link w:val="Heading20"/>
    <w:rsid w:val="0090666A"/>
    <w:rPr>
      <w:rFonts w:ascii="Times New Roman" w:eastAsia="Times New Roman" w:hAnsi="Times New Roman"/>
      <w:b/>
      <w:lang w:eastAsia="de-DE"/>
    </w:rPr>
  </w:style>
  <w:style w:type="character" w:customStyle="1" w:styleId="Heading3Char">
    <w:name w:val="Heading 3 Char"/>
    <w:link w:val="Heading3"/>
    <w:rsid w:val="0090666A"/>
    <w:rPr>
      <w:rFonts w:ascii="Times New Roman" w:eastAsia="Times New Roman" w:hAnsi="Times New Roman"/>
      <w:lang w:eastAsia="de-DE"/>
    </w:rPr>
  </w:style>
  <w:style w:type="character" w:customStyle="1" w:styleId="Heading4Char">
    <w:name w:val="Heading 4 Char"/>
    <w:link w:val="Heading4"/>
    <w:rsid w:val="0090666A"/>
    <w:rPr>
      <w:rFonts w:ascii="Times New Roman" w:eastAsia="Times New Roman" w:hAnsi="Times New Roman"/>
      <w:lang w:eastAsia="de-DE"/>
    </w:rPr>
  </w:style>
  <w:style w:type="character" w:customStyle="1" w:styleId="Heading5Char">
    <w:name w:val="Heading 5 Char"/>
    <w:link w:val="Heading5"/>
    <w:rsid w:val="0090666A"/>
    <w:rPr>
      <w:rFonts w:ascii="Times New Roman" w:eastAsia="Times New Roman" w:hAnsi="Times New Roman"/>
      <w:lang w:eastAsia="de-DE"/>
    </w:rPr>
  </w:style>
  <w:style w:type="character" w:customStyle="1" w:styleId="Heading6Char">
    <w:name w:val="Heading 6 Char"/>
    <w:link w:val="Heading6"/>
    <w:rsid w:val="0090666A"/>
    <w:rPr>
      <w:rFonts w:ascii="Times New Roman" w:eastAsia="Times New Roman" w:hAnsi="Times New Roman"/>
      <w:lang w:eastAsia="de-DE"/>
    </w:rPr>
  </w:style>
  <w:style w:type="character" w:customStyle="1" w:styleId="Heading7Char">
    <w:name w:val="Heading 7 Char"/>
    <w:link w:val="Heading7"/>
    <w:rsid w:val="0090666A"/>
    <w:rPr>
      <w:rFonts w:ascii="Times New Roman" w:eastAsia="Times New Roman" w:hAnsi="Times New Roman"/>
      <w:lang w:eastAsia="de-DE"/>
    </w:rPr>
  </w:style>
  <w:style w:type="character" w:customStyle="1" w:styleId="Heading8Char">
    <w:name w:val="Heading 8 Char"/>
    <w:link w:val="Heading8"/>
    <w:rsid w:val="0090666A"/>
    <w:rPr>
      <w:rFonts w:ascii="Times New Roman" w:eastAsia="Times New Roman" w:hAnsi="Times New Roman"/>
      <w:lang w:eastAsia="de-DE"/>
    </w:rPr>
  </w:style>
  <w:style w:type="character" w:customStyle="1" w:styleId="Heading9Char">
    <w:name w:val="Heading 9 Char"/>
    <w:link w:val="Heading9"/>
    <w:rsid w:val="0090666A"/>
    <w:rPr>
      <w:rFonts w:ascii="Times New Roman" w:eastAsia="Times New Roman" w:hAnsi="Times New Roman"/>
      <w:lang w:eastAsia="de-DE"/>
    </w:rPr>
  </w:style>
  <w:style w:type="paragraph" w:customStyle="1" w:styleId="runninghead-right">
    <w:name w:val="running head - right"/>
    <w:basedOn w:val="Normal"/>
    <w:rsid w:val="007E2664"/>
    <w:pPr>
      <w:ind w:firstLine="0"/>
      <w:jc w:val="right"/>
    </w:pPr>
    <w:rPr>
      <w:bCs/>
      <w:sz w:val="18"/>
      <w:szCs w:val="18"/>
    </w:rPr>
  </w:style>
  <w:style w:type="character" w:styleId="PageNumber">
    <w:name w:val="page number"/>
    <w:basedOn w:val="DefaultParagraphFont"/>
    <w:rsid w:val="007E2664"/>
    <w:rPr>
      <w:sz w:val="18"/>
    </w:rPr>
  </w:style>
  <w:style w:type="paragraph" w:customStyle="1" w:styleId="papertitle">
    <w:name w:val="papertitle"/>
    <w:basedOn w:val="Normal"/>
    <w:next w:val="author"/>
    <w:rsid w:val="00B17E0A"/>
    <w:pPr>
      <w:keepNext/>
      <w:keepLines/>
      <w:suppressAutoHyphens/>
      <w:spacing w:after="480" w:line="360" w:lineRule="atLeast"/>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7E2664"/>
    <w:pPr>
      <w:keepNext/>
      <w:keepLines/>
      <w:spacing w:before="240" w:after="120" w:line="220" w:lineRule="atLeast"/>
      <w:ind w:firstLine="0"/>
      <w:jc w:val="center"/>
    </w:pPr>
    <w:rPr>
      <w:sz w:val="18"/>
      <w:lang w:val="de-DE"/>
    </w:rPr>
  </w:style>
  <w:style w:type="character" w:customStyle="1" w:styleId="url">
    <w:name w:val="url"/>
    <w:basedOn w:val="DefaultParagraphFont"/>
    <w:rsid w:val="007E2664"/>
    <w:rPr>
      <w:rFonts w:ascii="Courier" w:hAnsi="Courier"/>
      <w:noProof/>
      <w:lang w:val="en-US"/>
    </w:rPr>
  </w:style>
  <w:style w:type="paragraph" w:styleId="FootnoteText">
    <w:name w:val="footnote text"/>
    <w:basedOn w:val="Normal"/>
    <w:link w:val="FootnoteTextChar"/>
    <w:rsid w:val="007E2664"/>
    <w:pPr>
      <w:spacing w:line="220" w:lineRule="atLeast"/>
      <w:ind w:left="227" w:hanging="227"/>
    </w:pPr>
    <w:rPr>
      <w:sz w:val="18"/>
    </w:rPr>
  </w:style>
  <w:style w:type="character" w:customStyle="1" w:styleId="FootnoteTextChar">
    <w:name w:val="Footnote Text Char"/>
    <w:link w:val="FootnoteText"/>
    <w:rsid w:val="00364275"/>
    <w:rPr>
      <w:rFonts w:ascii="Times New Roman" w:eastAsia="Times New Roman" w:hAnsi="Times New Roman"/>
      <w:sz w:val="18"/>
      <w:lang w:eastAsia="de-DE"/>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BJ-BodyText-Indent">
    <w:name w:val="BJ-BodyText-Indent"/>
    <w:rsid w:val="006D0274"/>
    <w:pPr>
      <w:spacing w:after="20" w:line="240" w:lineRule="exact"/>
      <w:ind w:firstLine="202"/>
      <w:jc w:val="both"/>
    </w:pPr>
    <w:rPr>
      <w:rFonts w:ascii="Times New Roman" w:eastAsia="Times New Roman" w:hAnsi="Times New Roman"/>
    </w:rPr>
  </w:style>
  <w:style w:type="character" w:customStyle="1" w:styleId="PlaceholderText1">
    <w:name w:val="Placeholder Text1"/>
    <w:uiPriority w:val="99"/>
    <w:semiHidden/>
    <w:rsid w:val="00D166F6"/>
    <w:rPr>
      <w:color w:val="808080"/>
    </w:rPr>
  </w:style>
  <w:style w:type="table" w:styleId="TableGrid">
    <w:name w:val="Table Grid"/>
    <w:basedOn w:val="TableNormal"/>
    <w:rsid w:val="007E2664"/>
    <w:pPr>
      <w:overflowPunct w:val="0"/>
      <w:autoSpaceDE w:val="0"/>
      <w:autoSpaceDN w:val="0"/>
      <w:adjustRightInd w:val="0"/>
      <w:spacing w:line="240" w:lineRule="atLeast"/>
      <w:ind w:firstLine="227"/>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next w:val="author"/>
    <w:rsid w:val="007E2664"/>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7E2664"/>
    <w:pPr>
      <w:spacing w:before="120" w:line="280" w:lineRule="atLeast"/>
    </w:pPr>
    <w:rPr>
      <w:sz w:val="24"/>
    </w:rPr>
  </w:style>
  <w:style w:type="paragraph" w:styleId="NormalWeb">
    <w:name w:val="Normal (Web)"/>
    <w:basedOn w:val="Normal"/>
    <w:uiPriority w:val="99"/>
    <w:unhideWhenUsed/>
    <w:rsid w:val="00D734B3"/>
    <w:pPr>
      <w:overflowPunct/>
      <w:autoSpaceDE/>
      <w:autoSpaceDN/>
      <w:adjustRightInd/>
      <w:spacing w:before="100" w:beforeAutospacing="1" w:after="100" w:afterAutospacing="1" w:line="240" w:lineRule="auto"/>
      <w:ind w:firstLine="0"/>
      <w:jc w:val="left"/>
      <w:textAlignment w:val="auto"/>
    </w:pPr>
    <w:rPr>
      <w:rFonts w:eastAsia="MS Mincho"/>
      <w:sz w:val="24"/>
      <w:szCs w:val="24"/>
      <w:lang w:eastAsia="en-US"/>
    </w:rPr>
  </w:style>
  <w:style w:type="character" w:styleId="CommentReference">
    <w:name w:val="annotation reference"/>
    <w:rsid w:val="00FD5C15"/>
    <w:rPr>
      <w:sz w:val="18"/>
      <w:szCs w:val="18"/>
    </w:rPr>
  </w:style>
  <w:style w:type="paragraph" w:styleId="CommentText">
    <w:name w:val="annotation text"/>
    <w:basedOn w:val="Normal"/>
    <w:link w:val="CommentTextChar"/>
    <w:rsid w:val="00FD5C15"/>
    <w:rPr>
      <w:sz w:val="24"/>
      <w:szCs w:val="24"/>
    </w:rPr>
  </w:style>
  <w:style w:type="character" w:customStyle="1" w:styleId="CommentTextChar">
    <w:name w:val="Comment Text Char"/>
    <w:link w:val="CommentText"/>
    <w:rsid w:val="00FD5C15"/>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rsid w:val="00FD5C15"/>
    <w:rPr>
      <w:b/>
      <w:bCs/>
      <w:sz w:val="20"/>
      <w:szCs w:val="20"/>
    </w:rPr>
  </w:style>
  <w:style w:type="character" w:customStyle="1" w:styleId="CommentSubjectChar">
    <w:name w:val="Comment Subject Char"/>
    <w:link w:val="CommentSubject"/>
    <w:rsid w:val="00FD5C15"/>
    <w:rPr>
      <w:rFonts w:ascii="Times New Roman" w:eastAsia="Times New Roman" w:hAnsi="Times New Roman"/>
      <w:b/>
      <w:bCs/>
      <w:sz w:val="24"/>
      <w:szCs w:val="24"/>
      <w:lang w:eastAsia="de-DE"/>
    </w:rPr>
  </w:style>
  <w:style w:type="paragraph" w:customStyle="1" w:styleId="ColorfulShading-Accent11">
    <w:name w:val="Colorful Shading - Accent 11"/>
    <w:hidden/>
    <w:uiPriority w:val="99"/>
    <w:semiHidden/>
    <w:rsid w:val="007B31E8"/>
    <w:rPr>
      <w:rFonts w:ascii="Times New Roman" w:eastAsia="Times New Roman" w:hAnsi="Times New Roman"/>
      <w:lang w:eastAsia="de-DE"/>
    </w:rPr>
  </w:style>
  <w:style w:type="character" w:customStyle="1" w:styleId="apple-converted-space">
    <w:name w:val="apple-converted-space"/>
    <w:basedOn w:val="DefaultParagraphFont"/>
    <w:rsid w:val="009C3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0590">
      <w:bodyDiv w:val="1"/>
      <w:marLeft w:val="0"/>
      <w:marRight w:val="0"/>
      <w:marTop w:val="0"/>
      <w:marBottom w:val="0"/>
      <w:divBdr>
        <w:top w:val="none" w:sz="0" w:space="0" w:color="auto"/>
        <w:left w:val="none" w:sz="0" w:space="0" w:color="auto"/>
        <w:bottom w:val="none" w:sz="0" w:space="0" w:color="auto"/>
        <w:right w:val="none" w:sz="0" w:space="0" w:color="auto"/>
      </w:divBdr>
    </w:div>
    <w:div w:id="226721369">
      <w:bodyDiv w:val="1"/>
      <w:marLeft w:val="0"/>
      <w:marRight w:val="0"/>
      <w:marTop w:val="0"/>
      <w:marBottom w:val="0"/>
      <w:divBdr>
        <w:top w:val="none" w:sz="0" w:space="0" w:color="auto"/>
        <w:left w:val="none" w:sz="0" w:space="0" w:color="auto"/>
        <w:bottom w:val="none" w:sz="0" w:space="0" w:color="auto"/>
        <w:right w:val="none" w:sz="0" w:space="0" w:color="auto"/>
      </w:divBdr>
    </w:div>
    <w:div w:id="824274310">
      <w:bodyDiv w:val="1"/>
      <w:marLeft w:val="0"/>
      <w:marRight w:val="0"/>
      <w:marTop w:val="0"/>
      <w:marBottom w:val="0"/>
      <w:divBdr>
        <w:top w:val="none" w:sz="0" w:space="0" w:color="auto"/>
        <w:left w:val="none" w:sz="0" w:space="0" w:color="auto"/>
        <w:bottom w:val="none" w:sz="0" w:space="0" w:color="auto"/>
        <w:right w:val="none" w:sz="0" w:space="0" w:color="auto"/>
      </w:divBdr>
      <w:divsChild>
        <w:div w:id="69036379">
          <w:marLeft w:val="0"/>
          <w:marRight w:val="0"/>
          <w:marTop w:val="0"/>
          <w:marBottom w:val="0"/>
          <w:divBdr>
            <w:top w:val="none" w:sz="0" w:space="0" w:color="auto"/>
            <w:left w:val="none" w:sz="0" w:space="0" w:color="auto"/>
            <w:bottom w:val="none" w:sz="0" w:space="0" w:color="auto"/>
            <w:right w:val="none" w:sz="0" w:space="0" w:color="auto"/>
          </w:divBdr>
          <w:divsChild>
            <w:div w:id="268121692">
              <w:marLeft w:val="0"/>
              <w:marRight w:val="0"/>
              <w:marTop w:val="0"/>
              <w:marBottom w:val="0"/>
              <w:divBdr>
                <w:top w:val="none" w:sz="0" w:space="0" w:color="auto"/>
                <w:left w:val="none" w:sz="0" w:space="0" w:color="auto"/>
                <w:bottom w:val="none" w:sz="0" w:space="0" w:color="auto"/>
                <w:right w:val="none" w:sz="0" w:space="0" w:color="auto"/>
              </w:divBdr>
              <w:divsChild>
                <w:div w:id="1245646436">
                  <w:marLeft w:val="0"/>
                  <w:marRight w:val="0"/>
                  <w:marTop w:val="0"/>
                  <w:marBottom w:val="0"/>
                  <w:divBdr>
                    <w:top w:val="none" w:sz="0" w:space="0" w:color="auto"/>
                    <w:left w:val="none" w:sz="0" w:space="0" w:color="auto"/>
                    <w:bottom w:val="none" w:sz="0" w:space="0" w:color="auto"/>
                    <w:right w:val="none" w:sz="0" w:space="0" w:color="auto"/>
                  </w:divBdr>
                  <w:divsChild>
                    <w:div w:id="1154756700">
                      <w:marLeft w:val="0"/>
                      <w:marRight w:val="0"/>
                      <w:marTop w:val="0"/>
                      <w:marBottom w:val="0"/>
                      <w:divBdr>
                        <w:top w:val="none" w:sz="0" w:space="0" w:color="auto"/>
                        <w:left w:val="none" w:sz="0" w:space="0" w:color="auto"/>
                        <w:bottom w:val="none" w:sz="0" w:space="0" w:color="auto"/>
                        <w:right w:val="none" w:sz="0" w:space="0" w:color="auto"/>
                      </w:divBdr>
                      <w:divsChild>
                        <w:div w:id="480730406">
                          <w:marLeft w:val="0"/>
                          <w:marRight w:val="0"/>
                          <w:marTop w:val="0"/>
                          <w:marBottom w:val="0"/>
                          <w:divBdr>
                            <w:top w:val="none" w:sz="0" w:space="0" w:color="auto"/>
                            <w:left w:val="none" w:sz="0" w:space="0" w:color="auto"/>
                            <w:bottom w:val="none" w:sz="0" w:space="0" w:color="auto"/>
                            <w:right w:val="none" w:sz="0" w:space="0" w:color="auto"/>
                          </w:divBdr>
                          <w:divsChild>
                            <w:div w:id="1851329124">
                              <w:marLeft w:val="0"/>
                              <w:marRight w:val="0"/>
                              <w:marTop w:val="0"/>
                              <w:marBottom w:val="0"/>
                              <w:divBdr>
                                <w:top w:val="none" w:sz="0" w:space="0" w:color="auto"/>
                                <w:left w:val="none" w:sz="0" w:space="0" w:color="auto"/>
                                <w:bottom w:val="none" w:sz="0" w:space="0" w:color="auto"/>
                                <w:right w:val="none" w:sz="0" w:space="0" w:color="auto"/>
                              </w:divBdr>
                              <w:divsChild>
                                <w:div w:id="1718507287">
                                  <w:marLeft w:val="0"/>
                                  <w:marRight w:val="0"/>
                                  <w:marTop w:val="0"/>
                                  <w:marBottom w:val="0"/>
                                  <w:divBdr>
                                    <w:top w:val="none" w:sz="0" w:space="0" w:color="auto"/>
                                    <w:left w:val="none" w:sz="0" w:space="0" w:color="auto"/>
                                    <w:bottom w:val="none" w:sz="0" w:space="0" w:color="auto"/>
                                    <w:right w:val="none" w:sz="0" w:space="0" w:color="auto"/>
                                  </w:divBdr>
                                  <w:divsChild>
                                    <w:div w:id="417562506">
                                      <w:marLeft w:val="0"/>
                                      <w:marRight w:val="0"/>
                                      <w:marTop w:val="0"/>
                                      <w:marBottom w:val="0"/>
                                      <w:divBdr>
                                        <w:top w:val="none" w:sz="0" w:space="0" w:color="auto"/>
                                        <w:left w:val="none" w:sz="0" w:space="0" w:color="auto"/>
                                        <w:bottom w:val="none" w:sz="0" w:space="0" w:color="auto"/>
                                        <w:right w:val="none" w:sz="0" w:space="0" w:color="auto"/>
                                      </w:divBdr>
                                      <w:divsChild>
                                        <w:div w:id="2123763779">
                                          <w:marLeft w:val="0"/>
                                          <w:marRight w:val="0"/>
                                          <w:marTop w:val="0"/>
                                          <w:marBottom w:val="0"/>
                                          <w:divBdr>
                                            <w:top w:val="none" w:sz="0" w:space="0" w:color="auto"/>
                                            <w:left w:val="none" w:sz="0" w:space="0" w:color="auto"/>
                                            <w:bottom w:val="none" w:sz="0" w:space="0" w:color="auto"/>
                                            <w:right w:val="none" w:sz="0" w:space="0" w:color="auto"/>
                                          </w:divBdr>
                                          <w:divsChild>
                                            <w:div w:id="772743459">
                                              <w:marLeft w:val="0"/>
                                              <w:marRight w:val="0"/>
                                              <w:marTop w:val="0"/>
                                              <w:marBottom w:val="0"/>
                                              <w:divBdr>
                                                <w:top w:val="none" w:sz="0" w:space="0" w:color="auto"/>
                                                <w:left w:val="none" w:sz="0" w:space="0" w:color="auto"/>
                                                <w:bottom w:val="none" w:sz="0" w:space="0" w:color="auto"/>
                                                <w:right w:val="none" w:sz="0" w:space="0" w:color="auto"/>
                                              </w:divBdr>
                                              <w:divsChild>
                                                <w:div w:id="1690911292">
                                                  <w:marLeft w:val="0"/>
                                                  <w:marRight w:val="0"/>
                                                  <w:marTop w:val="0"/>
                                                  <w:marBottom w:val="0"/>
                                                  <w:divBdr>
                                                    <w:top w:val="none" w:sz="0" w:space="0" w:color="auto"/>
                                                    <w:left w:val="none" w:sz="0" w:space="0" w:color="auto"/>
                                                    <w:bottom w:val="none" w:sz="0" w:space="0" w:color="auto"/>
                                                    <w:right w:val="none" w:sz="0" w:space="0" w:color="auto"/>
                                                  </w:divBdr>
                                                  <w:divsChild>
                                                    <w:div w:id="1576014664">
                                                      <w:marLeft w:val="0"/>
                                                      <w:marRight w:val="0"/>
                                                      <w:marTop w:val="0"/>
                                                      <w:marBottom w:val="0"/>
                                                      <w:divBdr>
                                                        <w:top w:val="none" w:sz="0" w:space="0" w:color="auto"/>
                                                        <w:left w:val="none" w:sz="0" w:space="0" w:color="auto"/>
                                                        <w:bottom w:val="none" w:sz="0" w:space="0" w:color="auto"/>
                                                        <w:right w:val="none" w:sz="0" w:space="0" w:color="auto"/>
                                                      </w:divBdr>
                                                      <w:divsChild>
                                                        <w:div w:id="230385552">
                                                          <w:marLeft w:val="0"/>
                                                          <w:marRight w:val="0"/>
                                                          <w:marTop w:val="0"/>
                                                          <w:marBottom w:val="0"/>
                                                          <w:divBdr>
                                                            <w:top w:val="none" w:sz="0" w:space="0" w:color="auto"/>
                                                            <w:left w:val="none" w:sz="0" w:space="0" w:color="auto"/>
                                                            <w:bottom w:val="none" w:sz="0" w:space="0" w:color="auto"/>
                                                            <w:right w:val="none" w:sz="0" w:space="0" w:color="auto"/>
                                                          </w:divBdr>
                                                          <w:divsChild>
                                                            <w:div w:id="1004088249">
                                                              <w:marLeft w:val="0"/>
                                                              <w:marRight w:val="0"/>
                                                              <w:marTop w:val="0"/>
                                                              <w:marBottom w:val="0"/>
                                                              <w:divBdr>
                                                                <w:top w:val="none" w:sz="0" w:space="0" w:color="auto"/>
                                                                <w:left w:val="none" w:sz="0" w:space="0" w:color="auto"/>
                                                                <w:bottom w:val="none" w:sz="0" w:space="0" w:color="auto"/>
                                                                <w:right w:val="none" w:sz="0" w:space="0" w:color="auto"/>
                                                              </w:divBdr>
                                                              <w:divsChild>
                                                                <w:div w:id="930353004">
                                                                  <w:marLeft w:val="0"/>
                                                                  <w:marRight w:val="0"/>
                                                                  <w:marTop w:val="0"/>
                                                                  <w:marBottom w:val="0"/>
                                                                  <w:divBdr>
                                                                    <w:top w:val="none" w:sz="0" w:space="0" w:color="auto"/>
                                                                    <w:left w:val="none" w:sz="0" w:space="0" w:color="auto"/>
                                                                    <w:bottom w:val="none" w:sz="0" w:space="0" w:color="auto"/>
                                                                    <w:right w:val="none" w:sz="0" w:space="0" w:color="auto"/>
                                                                  </w:divBdr>
                                                                  <w:divsChild>
                                                                    <w:div w:id="566886977">
                                                                      <w:marLeft w:val="0"/>
                                                                      <w:marRight w:val="0"/>
                                                                      <w:marTop w:val="0"/>
                                                                      <w:marBottom w:val="0"/>
                                                                      <w:divBdr>
                                                                        <w:top w:val="none" w:sz="0" w:space="0" w:color="auto"/>
                                                                        <w:left w:val="none" w:sz="0" w:space="0" w:color="auto"/>
                                                                        <w:bottom w:val="none" w:sz="0" w:space="0" w:color="auto"/>
                                                                        <w:right w:val="none" w:sz="0" w:space="0" w:color="auto"/>
                                                                      </w:divBdr>
                                                                      <w:divsChild>
                                                                        <w:div w:id="2035299447">
                                                                          <w:marLeft w:val="0"/>
                                                                          <w:marRight w:val="0"/>
                                                                          <w:marTop w:val="0"/>
                                                                          <w:marBottom w:val="0"/>
                                                                          <w:divBdr>
                                                                            <w:top w:val="none" w:sz="0" w:space="0" w:color="auto"/>
                                                                            <w:left w:val="none" w:sz="0" w:space="0" w:color="auto"/>
                                                                            <w:bottom w:val="none" w:sz="0" w:space="0" w:color="auto"/>
                                                                            <w:right w:val="none" w:sz="0" w:space="0" w:color="auto"/>
                                                                          </w:divBdr>
                                                                          <w:divsChild>
                                                                            <w:div w:id="1445614035">
                                                                              <w:marLeft w:val="0"/>
                                                                              <w:marRight w:val="0"/>
                                                                              <w:marTop w:val="0"/>
                                                                              <w:marBottom w:val="0"/>
                                                                              <w:divBdr>
                                                                                <w:top w:val="none" w:sz="0" w:space="0" w:color="auto"/>
                                                                                <w:left w:val="none" w:sz="0" w:space="0" w:color="auto"/>
                                                                                <w:bottom w:val="none" w:sz="0" w:space="0" w:color="auto"/>
                                                                                <w:right w:val="none" w:sz="0" w:space="0" w:color="auto"/>
                                                                              </w:divBdr>
                                                                              <w:divsChild>
                                                                                <w:div w:id="530925137">
                                                                                  <w:marLeft w:val="0"/>
                                                                                  <w:marRight w:val="0"/>
                                                                                  <w:marTop w:val="0"/>
                                                                                  <w:marBottom w:val="0"/>
                                                                                  <w:divBdr>
                                                                                    <w:top w:val="none" w:sz="0" w:space="0" w:color="auto"/>
                                                                                    <w:left w:val="none" w:sz="0" w:space="0" w:color="auto"/>
                                                                                    <w:bottom w:val="none" w:sz="0" w:space="0" w:color="auto"/>
                                                                                    <w:right w:val="none" w:sz="0" w:space="0" w:color="auto"/>
                                                                                  </w:divBdr>
                                                                                  <w:divsChild>
                                                                                    <w:div w:id="1258053731">
                                                                                      <w:marLeft w:val="0"/>
                                                                                      <w:marRight w:val="0"/>
                                                                                      <w:marTop w:val="0"/>
                                                                                      <w:marBottom w:val="0"/>
                                                                                      <w:divBdr>
                                                                                        <w:top w:val="none" w:sz="0" w:space="0" w:color="auto"/>
                                                                                        <w:left w:val="none" w:sz="0" w:space="0" w:color="auto"/>
                                                                                        <w:bottom w:val="none" w:sz="0" w:space="0" w:color="auto"/>
                                                                                        <w:right w:val="none" w:sz="0" w:space="0" w:color="auto"/>
                                                                                      </w:divBdr>
                                                                                      <w:divsChild>
                                                                                        <w:div w:id="1408267211">
                                                                                          <w:marLeft w:val="0"/>
                                                                                          <w:marRight w:val="0"/>
                                                                                          <w:marTop w:val="0"/>
                                                                                          <w:marBottom w:val="0"/>
                                                                                          <w:divBdr>
                                                                                            <w:top w:val="none" w:sz="0" w:space="0" w:color="auto"/>
                                                                                            <w:left w:val="none" w:sz="0" w:space="0" w:color="auto"/>
                                                                                            <w:bottom w:val="none" w:sz="0" w:space="0" w:color="auto"/>
                                                                                            <w:right w:val="none" w:sz="0" w:space="0" w:color="auto"/>
                                                                                          </w:divBdr>
                                                                                          <w:divsChild>
                                                                                            <w:div w:id="1788810798">
                                                                                              <w:marLeft w:val="0"/>
                                                                                              <w:marRight w:val="0"/>
                                                                                              <w:marTop w:val="0"/>
                                                                                              <w:marBottom w:val="0"/>
                                                                                              <w:divBdr>
                                                                                                <w:top w:val="none" w:sz="0" w:space="0" w:color="auto"/>
                                                                                                <w:left w:val="none" w:sz="0" w:space="0" w:color="auto"/>
                                                                                                <w:bottom w:val="none" w:sz="0" w:space="0" w:color="auto"/>
                                                                                                <w:right w:val="none" w:sz="0" w:space="0" w:color="auto"/>
                                                                                              </w:divBdr>
                                                                                              <w:divsChild>
                                                                                                <w:div w:id="578830440">
                                                                                                  <w:marLeft w:val="0"/>
                                                                                                  <w:marRight w:val="0"/>
                                                                                                  <w:marTop w:val="0"/>
                                                                                                  <w:marBottom w:val="0"/>
                                                                                                  <w:divBdr>
                                                                                                    <w:top w:val="none" w:sz="0" w:space="0" w:color="auto"/>
                                                                                                    <w:left w:val="none" w:sz="0" w:space="0" w:color="auto"/>
                                                                                                    <w:bottom w:val="none" w:sz="0" w:space="0" w:color="auto"/>
                                                                                                    <w:right w:val="none" w:sz="0" w:space="0" w:color="auto"/>
                                                                                                  </w:divBdr>
                                                                                                  <w:divsChild>
                                                                                                    <w:div w:id="1798640596">
                                                                                                      <w:marLeft w:val="0"/>
                                                                                                      <w:marRight w:val="0"/>
                                                                                                      <w:marTop w:val="0"/>
                                                                                                      <w:marBottom w:val="0"/>
                                                                                                      <w:divBdr>
                                                                                                        <w:top w:val="none" w:sz="0" w:space="0" w:color="auto"/>
                                                                                                        <w:left w:val="none" w:sz="0" w:space="0" w:color="auto"/>
                                                                                                        <w:bottom w:val="none" w:sz="0" w:space="0" w:color="auto"/>
                                                                                                        <w:right w:val="none" w:sz="0" w:space="0" w:color="auto"/>
                                                                                                      </w:divBdr>
                                                                                                      <w:divsChild>
                                                                                                        <w:div w:id="779185787">
                                                                                                          <w:marLeft w:val="0"/>
                                                                                                          <w:marRight w:val="0"/>
                                                                                                          <w:marTop w:val="0"/>
                                                                                                          <w:marBottom w:val="0"/>
                                                                                                          <w:divBdr>
                                                                                                            <w:top w:val="none" w:sz="0" w:space="0" w:color="auto"/>
                                                                                                            <w:left w:val="none" w:sz="0" w:space="0" w:color="auto"/>
                                                                                                            <w:bottom w:val="none" w:sz="0" w:space="0" w:color="auto"/>
                                                                                                            <w:right w:val="none" w:sz="0" w:space="0" w:color="auto"/>
                                                                                                          </w:divBdr>
                                                                                                          <w:divsChild>
                                                                                                            <w:div w:id="1599018813">
                                                                                                              <w:marLeft w:val="0"/>
                                                                                                              <w:marRight w:val="0"/>
                                                                                                              <w:marTop w:val="0"/>
                                                                                                              <w:marBottom w:val="0"/>
                                                                                                              <w:divBdr>
                                                                                                                <w:top w:val="none" w:sz="0" w:space="0" w:color="auto"/>
                                                                                                                <w:left w:val="none" w:sz="0" w:space="0" w:color="auto"/>
                                                                                                                <w:bottom w:val="none" w:sz="0" w:space="0" w:color="auto"/>
                                                                                                                <w:right w:val="none" w:sz="0" w:space="0" w:color="auto"/>
                                                                                                              </w:divBdr>
                                                                                                              <w:divsChild>
                                                                                                                <w:div w:id="1726642346">
                                                                                                                  <w:marLeft w:val="0"/>
                                                                                                                  <w:marRight w:val="0"/>
                                                                                                                  <w:marTop w:val="0"/>
                                                                                                                  <w:marBottom w:val="0"/>
                                                                                                                  <w:divBdr>
                                                                                                                    <w:top w:val="none" w:sz="0" w:space="0" w:color="auto"/>
                                                                                                                    <w:left w:val="none" w:sz="0" w:space="0" w:color="auto"/>
                                                                                                                    <w:bottom w:val="none" w:sz="0" w:space="0" w:color="auto"/>
                                                                                                                    <w:right w:val="none" w:sz="0" w:space="0" w:color="auto"/>
                                                                                                                  </w:divBdr>
                                                                                                                  <w:divsChild>
                                                                                                                    <w:div w:id="1479809940">
                                                                                                                      <w:marLeft w:val="0"/>
                                                                                                                      <w:marRight w:val="0"/>
                                                                                                                      <w:marTop w:val="0"/>
                                                                                                                      <w:marBottom w:val="0"/>
                                                                                                                      <w:divBdr>
                                                                                                                        <w:top w:val="none" w:sz="0" w:space="0" w:color="auto"/>
                                                                                                                        <w:left w:val="none" w:sz="0" w:space="0" w:color="auto"/>
                                                                                                                        <w:bottom w:val="none" w:sz="0" w:space="0" w:color="auto"/>
                                                                                                                        <w:right w:val="none" w:sz="0" w:space="0" w:color="auto"/>
                                                                                                                      </w:divBdr>
                                                                                                                      <w:divsChild>
                                                                                                                        <w:div w:id="1151824048">
                                                                                                                          <w:marLeft w:val="0"/>
                                                                                                                          <w:marRight w:val="0"/>
                                                                                                                          <w:marTop w:val="0"/>
                                                                                                                          <w:marBottom w:val="0"/>
                                                                                                                          <w:divBdr>
                                                                                                                            <w:top w:val="none" w:sz="0" w:space="0" w:color="auto"/>
                                                                                                                            <w:left w:val="none" w:sz="0" w:space="0" w:color="auto"/>
                                                                                                                            <w:bottom w:val="none" w:sz="0" w:space="0" w:color="auto"/>
                                                                                                                            <w:right w:val="none" w:sz="0" w:space="0" w:color="auto"/>
                                                                                                                          </w:divBdr>
                                                                                                                          <w:divsChild>
                                                                                                                            <w:div w:id="177281805">
                                                                                                                              <w:marLeft w:val="0"/>
                                                                                                                              <w:marRight w:val="0"/>
                                                                                                                              <w:marTop w:val="0"/>
                                                                                                                              <w:marBottom w:val="0"/>
                                                                                                                              <w:divBdr>
                                                                                                                                <w:top w:val="none" w:sz="0" w:space="0" w:color="auto"/>
                                                                                                                                <w:left w:val="none" w:sz="0" w:space="0" w:color="auto"/>
                                                                                                                                <w:bottom w:val="none" w:sz="0" w:space="0" w:color="auto"/>
                                                                                                                                <w:right w:val="none" w:sz="0" w:space="0" w:color="auto"/>
                                                                                                                              </w:divBdr>
                                                                                                                              <w:divsChild>
                                                                                                                                <w:div w:id="1401749802">
                                                                                                                                  <w:marLeft w:val="0"/>
                                                                                                                                  <w:marRight w:val="0"/>
                                                                                                                                  <w:marTop w:val="0"/>
                                                                                                                                  <w:marBottom w:val="0"/>
                                                                                                                                  <w:divBdr>
                                                                                                                                    <w:top w:val="none" w:sz="0" w:space="0" w:color="auto"/>
                                                                                                                                    <w:left w:val="none" w:sz="0" w:space="0" w:color="auto"/>
                                                                                                                                    <w:bottom w:val="none" w:sz="0" w:space="0" w:color="auto"/>
                                                                                                                                    <w:right w:val="none" w:sz="0" w:space="0" w:color="auto"/>
                                                                                                                                  </w:divBdr>
                                                                                                                                  <w:divsChild>
                                                                                                                                    <w:div w:id="1256203813">
                                                                                                                                      <w:marLeft w:val="0"/>
                                                                                                                                      <w:marRight w:val="0"/>
                                                                                                                                      <w:marTop w:val="0"/>
                                                                                                                                      <w:marBottom w:val="0"/>
                                                                                                                                      <w:divBdr>
                                                                                                                                        <w:top w:val="none" w:sz="0" w:space="0" w:color="auto"/>
                                                                                                                                        <w:left w:val="none" w:sz="0" w:space="0" w:color="auto"/>
                                                                                                                                        <w:bottom w:val="none" w:sz="0" w:space="0" w:color="auto"/>
                                                                                                                                        <w:right w:val="none" w:sz="0" w:space="0" w:color="auto"/>
                                                                                                                                      </w:divBdr>
                                                                                                                                      <w:divsChild>
                                                                                                                                        <w:div w:id="1253784923">
                                                                                                                                          <w:marLeft w:val="0"/>
                                                                                                                                          <w:marRight w:val="0"/>
                                                                                                                                          <w:marTop w:val="0"/>
                                                                                                                                          <w:marBottom w:val="0"/>
                                                                                                                                          <w:divBdr>
                                                                                                                                            <w:top w:val="none" w:sz="0" w:space="0" w:color="auto"/>
                                                                                                                                            <w:left w:val="none" w:sz="0" w:space="0" w:color="auto"/>
                                                                                                                                            <w:bottom w:val="none" w:sz="0" w:space="0" w:color="auto"/>
                                                                                                                                            <w:right w:val="none" w:sz="0" w:space="0" w:color="auto"/>
                                                                                                                                          </w:divBdr>
                                                                                                                                          <w:divsChild>
                                                                                                                                            <w:div w:id="1279219320">
                                                                                                                                              <w:marLeft w:val="0"/>
                                                                                                                                              <w:marRight w:val="0"/>
                                                                                                                                              <w:marTop w:val="0"/>
                                                                                                                                              <w:marBottom w:val="0"/>
                                                                                                                                              <w:divBdr>
                                                                                                                                                <w:top w:val="none" w:sz="0" w:space="0" w:color="auto"/>
                                                                                                                                                <w:left w:val="none" w:sz="0" w:space="0" w:color="auto"/>
                                                                                                                                                <w:bottom w:val="none" w:sz="0" w:space="0" w:color="auto"/>
                                                                                                                                                <w:right w:val="none" w:sz="0" w:space="0" w:color="auto"/>
                                                                                                                                              </w:divBdr>
                                                                                                                                              <w:divsChild>
                                                                                                                                                <w:div w:id="1518082016">
                                                                                                                                                  <w:marLeft w:val="0"/>
                                                                                                                                                  <w:marRight w:val="0"/>
                                                                                                                                                  <w:marTop w:val="0"/>
                                                                                                                                                  <w:marBottom w:val="0"/>
                                                                                                                                                  <w:divBdr>
                                                                                                                                                    <w:top w:val="none" w:sz="0" w:space="0" w:color="auto"/>
                                                                                                                                                    <w:left w:val="none" w:sz="0" w:space="0" w:color="auto"/>
                                                                                                                                                    <w:bottom w:val="none" w:sz="0" w:space="0" w:color="auto"/>
                                                                                                                                                    <w:right w:val="none" w:sz="0" w:space="0" w:color="auto"/>
                                                                                                                                                  </w:divBdr>
                                                                                                                                                  <w:divsChild>
                                                                                                                                                    <w:div w:id="1209797723">
                                                                                                                                                      <w:marLeft w:val="0"/>
                                                                                                                                                      <w:marRight w:val="0"/>
                                                                                                                                                      <w:marTop w:val="0"/>
                                                                                                                                                      <w:marBottom w:val="0"/>
                                                                                                                                                      <w:divBdr>
                                                                                                                                                        <w:top w:val="none" w:sz="0" w:space="0" w:color="auto"/>
                                                                                                                                                        <w:left w:val="none" w:sz="0" w:space="0" w:color="auto"/>
                                                                                                                                                        <w:bottom w:val="none" w:sz="0" w:space="0" w:color="auto"/>
                                                                                                                                                        <w:right w:val="none" w:sz="0" w:space="0" w:color="auto"/>
                                                                                                                                                      </w:divBdr>
                                                                                                                                                      <w:divsChild>
                                                                                                                                                        <w:div w:id="119500469">
                                                                                                                                                          <w:marLeft w:val="0"/>
                                                                                                                                                          <w:marRight w:val="0"/>
                                                                                                                                                          <w:marTop w:val="0"/>
                                                                                                                                                          <w:marBottom w:val="0"/>
                                                                                                                                                          <w:divBdr>
                                                                                                                                                            <w:top w:val="none" w:sz="0" w:space="0" w:color="auto"/>
                                                                                                                                                            <w:left w:val="none" w:sz="0" w:space="0" w:color="auto"/>
                                                                                                                                                            <w:bottom w:val="none" w:sz="0" w:space="0" w:color="auto"/>
                                                                                                                                                            <w:right w:val="none" w:sz="0" w:space="0" w:color="auto"/>
                                                                                                                                                          </w:divBdr>
                                                                                                                                                          <w:divsChild>
                                                                                                                                                            <w:div w:id="1297763568">
                                                                                                                                                              <w:marLeft w:val="0"/>
                                                                                                                                                              <w:marRight w:val="0"/>
                                                                                                                                                              <w:marTop w:val="0"/>
                                                                                                                                                              <w:marBottom w:val="0"/>
                                                                                                                                                              <w:divBdr>
                                                                                                                                                                <w:top w:val="none" w:sz="0" w:space="0" w:color="auto"/>
                                                                                                                                                                <w:left w:val="none" w:sz="0" w:space="0" w:color="auto"/>
                                                                                                                                                                <w:bottom w:val="none" w:sz="0" w:space="0" w:color="auto"/>
                                                                                                                                                                <w:right w:val="none" w:sz="0" w:space="0" w:color="auto"/>
                                                                                                                                                              </w:divBdr>
                                                                                                                                                              <w:divsChild>
                                                                                                                                                                <w:div w:id="1297561224">
                                                                                                                                                                  <w:marLeft w:val="0"/>
                                                                                                                                                                  <w:marRight w:val="0"/>
                                                                                                                                                                  <w:marTop w:val="0"/>
                                                                                                                                                                  <w:marBottom w:val="0"/>
                                                                                                                                                                  <w:divBdr>
                                                                                                                                                                    <w:top w:val="none" w:sz="0" w:space="0" w:color="auto"/>
                                                                                                                                                                    <w:left w:val="none" w:sz="0" w:space="0" w:color="auto"/>
                                                                                                                                                                    <w:bottom w:val="none" w:sz="0" w:space="0" w:color="auto"/>
                                                                                                                                                                    <w:right w:val="none" w:sz="0" w:space="0" w:color="auto"/>
                                                                                                                                                                  </w:divBdr>
                                                                                                                                                                  <w:divsChild>
                                                                                                                                                                    <w:div w:id="1322200646">
                                                                                                                                                                      <w:marLeft w:val="0"/>
                                                                                                                                                                      <w:marRight w:val="0"/>
                                                                                                                                                                      <w:marTop w:val="0"/>
                                                                                                                                                                      <w:marBottom w:val="0"/>
                                                                                                                                                                      <w:divBdr>
                                                                                                                                                                        <w:top w:val="none" w:sz="0" w:space="0" w:color="auto"/>
                                                                                                                                                                        <w:left w:val="none" w:sz="0" w:space="0" w:color="auto"/>
                                                                                                                                                                        <w:bottom w:val="none" w:sz="0" w:space="0" w:color="auto"/>
                                                                                                                                                                        <w:right w:val="none" w:sz="0" w:space="0" w:color="auto"/>
                                                                                                                                                                      </w:divBdr>
                                                                                                                                                                      <w:divsChild>
                                                                                                                                                                        <w:div w:id="595409965">
                                                                                                                                                                          <w:marLeft w:val="0"/>
                                                                                                                                                                          <w:marRight w:val="0"/>
                                                                                                                                                                          <w:marTop w:val="0"/>
                                                                                                                                                                          <w:marBottom w:val="0"/>
                                                                                                                                                                          <w:divBdr>
                                                                                                                                                                            <w:top w:val="none" w:sz="0" w:space="0" w:color="auto"/>
                                                                                                                                                                            <w:left w:val="none" w:sz="0" w:space="0" w:color="auto"/>
                                                                                                                                                                            <w:bottom w:val="none" w:sz="0" w:space="0" w:color="auto"/>
                                                                                                                                                                            <w:right w:val="none" w:sz="0" w:space="0" w:color="auto"/>
                                                                                                                                                                          </w:divBdr>
                                                                                                                                                                          <w:divsChild>
                                                                                                                                                                            <w:div w:id="1966812392">
                                                                                                                                                                              <w:marLeft w:val="0"/>
                                                                                                                                                                              <w:marRight w:val="0"/>
                                                                                                                                                                              <w:marTop w:val="0"/>
                                                                                                                                                                              <w:marBottom w:val="0"/>
                                                                                                                                                                              <w:divBdr>
                                                                                                                                                                                <w:top w:val="none" w:sz="0" w:space="0" w:color="auto"/>
                                                                                                                                                                                <w:left w:val="none" w:sz="0" w:space="0" w:color="auto"/>
                                                                                                                                                                                <w:bottom w:val="none" w:sz="0" w:space="0" w:color="auto"/>
                                                                                                                                                                                <w:right w:val="none" w:sz="0" w:space="0" w:color="auto"/>
                                                                                                                                                                              </w:divBdr>
                                                                                                                                                                              <w:divsChild>
                                                                                                                                                                                <w:div w:id="1559627430">
                                                                                                                                                                                  <w:marLeft w:val="0"/>
                                                                                                                                                                                  <w:marRight w:val="0"/>
                                                                                                                                                                                  <w:marTop w:val="0"/>
                                                                                                                                                                                  <w:marBottom w:val="0"/>
                                                                                                                                                                                  <w:divBdr>
                                                                                                                                                                                    <w:top w:val="none" w:sz="0" w:space="0" w:color="auto"/>
                                                                                                                                                                                    <w:left w:val="none" w:sz="0" w:space="0" w:color="auto"/>
                                                                                                                                                                                    <w:bottom w:val="none" w:sz="0" w:space="0" w:color="auto"/>
                                                                                                                                                                                    <w:right w:val="none" w:sz="0" w:space="0" w:color="auto"/>
                                                                                                                                                                                  </w:divBdr>
                                                                                                                                                                                  <w:divsChild>
                                                                                                                                                                                    <w:div w:id="11740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201271">
      <w:bodyDiv w:val="1"/>
      <w:marLeft w:val="0"/>
      <w:marRight w:val="0"/>
      <w:marTop w:val="0"/>
      <w:marBottom w:val="0"/>
      <w:divBdr>
        <w:top w:val="none" w:sz="0" w:space="0" w:color="auto"/>
        <w:left w:val="none" w:sz="0" w:space="0" w:color="auto"/>
        <w:bottom w:val="none" w:sz="0" w:space="0" w:color="auto"/>
        <w:right w:val="none" w:sz="0" w:space="0" w:color="auto"/>
      </w:divBdr>
      <w:divsChild>
        <w:div w:id="15980560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73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l2037\Desktop\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26387-77F5-480C-8E7E-B2858B49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Template>
  <TotalTime>0</TotalTime>
  <Pages>13</Pages>
  <Words>17863</Words>
  <Characters>101825</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dataspect IT-Services, Heidelberg, Germany</Company>
  <LinksUpToDate>false</LinksUpToDate>
  <CharactersWithSpaces>119450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LeVine</dc:creator>
  <dc:description>Formats and macros for Springer Lecture Notes</dc:description>
  <cp:lastModifiedBy>Jaime Medina</cp:lastModifiedBy>
  <cp:revision>2</cp:revision>
  <cp:lastPrinted>2014-01-15T21:05:00Z</cp:lastPrinted>
  <dcterms:created xsi:type="dcterms:W3CDTF">2014-01-21T01:44:00Z</dcterms:created>
  <dcterms:modified xsi:type="dcterms:W3CDTF">2014-01-21T01:44:00Z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(AMA)</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(author-date)</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http://www.zotero.org/styles/nature</vt:lpwstr>
  </property>
  <property fmtid="{D5CDD505-2E9C-101B-9397-08002B2CF9AE}" pid="16" name="Mendeley Recent Style Name 6_1">
    <vt:lpwstr>Nature</vt:lpwstr>
  </property>
  <property fmtid="{D5CDD505-2E9C-101B-9397-08002B2CF9AE}" pid="17" name="Mendeley Recent Style Id 7_1">
    <vt:lpwstr>http://www.zotero.org/styles/plos-computational-biology</vt:lpwstr>
  </property>
  <property fmtid="{D5CDD505-2E9C-101B-9397-08002B2CF9AE}" pid="18" name="Mendeley Recent Style Name 7_1">
    <vt:lpwstr>PLOS Computational Biology</vt:lpwstr>
  </property>
  <property fmtid="{D5CDD505-2E9C-101B-9397-08002B2CF9AE}" pid="19" name="Mendeley Recent Style Id 8_1">
    <vt:lpwstr>http://www.zotero.org/styles/springer-lecture-notes-in-computer-science</vt:lpwstr>
  </property>
  <property fmtid="{D5CDD505-2E9C-101B-9397-08002B2CF9AE}" pid="20" name="Mendeley Recent Style Name 8_1">
    <vt:lpwstr>Springer Lecture Notes in Computer Science</vt:lpwstr>
  </property>
  <property fmtid="{D5CDD505-2E9C-101B-9397-08002B2CF9AE}" pid="21" name="Mendeley Recent Style Id 9_1">
    <vt:lpwstr>http://www.zotero.org/styles/springer-lecture-notes-in-computer-science-alphabetical</vt:lpwstr>
  </property>
  <property fmtid="{D5CDD505-2E9C-101B-9397-08002B2CF9AE}" pid="22" name="Mendeley Recent Style Name 9_1">
    <vt:lpwstr>Springer Lecture Notes in Computer Science (sorted alphabetically)</vt:lpwstr>
  </property>
  <property fmtid="{D5CDD505-2E9C-101B-9397-08002B2CF9AE}" pid="23" name="Mendeley Citation Style_1">
    <vt:lpwstr>http://www.zotero.org/styles/springer-lecture-notes-in-computer-science</vt:lpwstr>
  </property>
  <property fmtid="{D5CDD505-2E9C-101B-9397-08002B2CF9AE}" pid="24" name="Mendeley User Name_1">
    <vt:lpwstr>michaelvlevine@gmail.com@www.mendeley.com</vt:lpwstr>
  </property>
</Properties>
</file>